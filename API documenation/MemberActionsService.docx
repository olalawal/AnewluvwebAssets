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D927C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4F81BD"/>
          <w:sz w:val="26"/>
        </w:rPr>
        <w:t>Member</w:t>
      </w:r>
      <w:r w:rsidR="00674FB6">
        <w:rPr>
          <w:rFonts w:ascii="Cambria" w:eastAsia="Cambria" w:hAnsi="Cambria" w:cs="Cambria"/>
          <w:b/>
          <w:color w:val="4F81BD"/>
          <w:sz w:val="26"/>
        </w:rPr>
        <w:t xml:space="preserve"> Actions</w:t>
      </w:r>
      <w:r>
        <w:rPr>
          <w:rFonts w:ascii="Cambria" w:eastAsia="Cambria" w:hAnsi="Cambria" w:cs="Cambria"/>
          <w:b/>
          <w:color w:val="4F81BD"/>
          <w:sz w:val="26"/>
        </w:rPr>
        <w:t xml:space="preserve"> Service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E31C9F" w:rsidRDefault="00E31C9F" w:rsidP="00D927CF">
      <w:pPr>
        <w:rPr>
          <w:b/>
        </w:rPr>
      </w:pP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>
        <w:t xml:space="preserve"> a lot of basic member actions </w:t>
      </w:r>
      <w:proofErr w:type="spellStart"/>
      <w:r>
        <w:t>i.e</w:t>
      </w:r>
      <w:proofErr w:type="spellEnd"/>
      <w:r>
        <w:t xml:space="preserve"> retrieving detailed profile </w:t>
      </w:r>
      <w:proofErr w:type="gramStart"/>
      <w:r>
        <w:t>detail ,</w:t>
      </w:r>
      <w:proofErr w:type="gramEnd"/>
      <w:r>
        <w:t xml:space="preserve"> such as likes peeks etc.</w:t>
      </w:r>
    </w:p>
    <w:p w:rsidR="00E31C9F" w:rsidRDefault="00E31C9F" w:rsidP="00E31C9F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E31C9F" w:rsidRDefault="00E31C9F" w:rsidP="00E31C9F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D927CF" w:rsidRDefault="00D927CF" w:rsidP="00D927CF">
      <w:r>
        <w:t xml:space="preserve">A user authorization header and API key are needed in the header </w:t>
      </w:r>
    </w:p>
    <w:p w:rsidR="00D927CF" w:rsidRPr="00D927CF" w:rsidRDefault="00D927CF" w:rsidP="00D927CF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D927CF" w:rsidRDefault="00D927CF" w:rsidP="00D927CF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D927CF" w:rsidRDefault="00D927CF" w:rsidP="00D927CF">
      <w:r>
        <w:t xml:space="preserve">2.) </w:t>
      </w:r>
      <w:proofErr w:type="spellStart"/>
      <w:r>
        <w:t>Url</w:t>
      </w:r>
      <w:proofErr w:type="spellEnd"/>
      <w:r>
        <w:t xml:space="preserve"> encode the combined string as </w:t>
      </w:r>
      <w:r w:rsidR="00E31C9F">
        <w:t xml:space="preserve">base </w:t>
      </w:r>
      <w:proofErr w:type="gramStart"/>
      <w:r w:rsidR="00E31C9F">
        <w:t>64  :</w:t>
      </w:r>
      <w:proofErr w:type="gramEnd"/>
      <w:r w:rsidR="00E31C9F">
        <w:t xml:space="preserve">  Y2FzZTpkcml2ZTMzMw==</w:t>
      </w:r>
    </w:p>
    <w:p w:rsidR="00D927CF" w:rsidRDefault="00D927CF" w:rsidP="00D927CF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r w:rsidR="00E31C9F">
        <w:t xml:space="preserve">testing </w:t>
      </w:r>
      <w:r>
        <w:t>encoding</w:t>
      </w:r>
      <w:r w:rsidR="00E31C9F">
        <w:t xml:space="preserve"> of </w:t>
      </w:r>
      <w:r>
        <w:t xml:space="preserve"> passwords</w:t>
      </w:r>
    </w:p>
    <w:p w:rsidR="00D927CF" w:rsidRDefault="006275C7" w:rsidP="00D927CF">
      <w:hyperlink r:id="rId5" w:history="1">
        <w:r w:rsidR="00D927CF" w:rsidRPr="00EA0F2A">
          <w:rPr>
            <w:rStyle w:val="Hyperlink"/>
          </w:rPr>
          <w:t>http://www.motobit.com/util/base64-decoder-encoder.asp</w:t>
        </w:r>
      </w:hyperlink>
    </w:p>
    <w:p w:rsidR="00D927CF" w:rsidRDefault="00D927CF" w:rsidP="00D927CF">
      <w:r>
        <w:t xml:space="preserve">3.) Add the encoded URL to the header  </w:t>
      </w:r>
    </w:p>
    <w:p w:rsidR="00D927CF" w:rsidRDefault="00E31C9F" w:rsidP="00D927CF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 xml:space="preserve">named </w:t>
      </w:r>
      <w:r w:rsidR="00D927CF">
        <w:t xml:space="preserve"> “</w:t>
      </w:r>
      <w:proofErr w:type="gramEnd"/>
      <w:r w:rsidR="00D927CF">
        <w:t>Authorization”</w:t>
      </w:r>
    </w:p>
    <w:p w:rsidR="00D927CF" w:rsidRPr="00E31C9F" w:rsidRDefault="00E31C9F" w:rsidP="00D927CF">
      <w:pPr>
        <w:rPr>
          <w:u w:val="single"/>
        </w:rPr>
      </w:pPr>
      <w:proofErr w:type="gramStart"/>
      <w:r>
        <w:rPr>
          <w:u w:val="single"/>
        </w:rPr>
        <w:t>a)</w:t>
      </w:r>
      <w:r w:rsidR="00D927CF"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="00D927CF" w:rsidRPr="00E31C9F">
        <w:rPr>
          <w:u w:val="single"/>
        </w:rPr>
        <w:t xml:space="preserve"> using fiddler :</w:t>
      </w:r>
    </w:p>
    <w:p w:rsidR="00D927CF" w:rsidRDefault="00D927CF" w:rsidP="00D927CF">
      <w:r>
        <w:t>User-Agent: Fiddler</w:t>
      </w:r>
    </w:p>
    <w:p w:rsidR="00D927CF" w:rsidRDefault="00D927CF" w:rsidP="00D927CF">
      <w:r>
        <w:t>Content-Type: text/</w:t>
      </w:r>
      <w:proofErr w:type="spellStart"/>
      <w:r>
        <w:t>json</w:t>
      </w:r>
      <w:proofErr w:type="spellEnd"/>
    </w:p>
    <w:p w:rsidR="00D927CF" w:rsidRDefault="00D927CF" w:rsidP="00D927CF">
      <w:r>
        <w:t xml:space="preserve">Host: </w:t>
      </w:r>
      <w:r w:rsidR="006275C7">
        <w:t>173.160.122.195</w:t>
      </w:r>
    </w:p>
    <w:p w:rsidR="00D927CF" w:rsidRDefault="00D927CF" w:rsidP="00D927CF">
      <w:r>
        <w:t>Authorization: Y2FzZTpkcml2ZTMzMw==</w:t>
      </w:r>
    </w:p>
    <w:p w:rsidR="00E31C9F" w:rsidRDefault="00E31C9F" w:rsidP="00D927CF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E31C9F" w:rsidRDefault="00E31C9F" w:rsidP="00D927CF"/>
    <w:p w:rsidR="00B9172F" w:rsidRPr="00E31C9F" w:rsidRDefault="00D927CF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D927CF" w:rsidRDefault="006275C7">
      <w:hyperlink r:id="rId6" w:history="1">
        <w:r w:rsidR="00D927CF" w:rsidRPr="00EA0F2A">
          <w:rPr>
            <w:rStyle w:val="Hyperlink"/>
          </w:rPr>
          <w:t>http://wilbloodworth.com/add-request-headers-in-ajax-http-post-using-jquery/</w:t>
        </w:r>
      </w:hyperlink>
    </w:p>
    <w:p w:rsidR="00D927CF" w:rsidRDefault="00D927CF"/>
    <w:p w:rsidR="005E69F9" w:rsidRDefault="005E69F9" w:rsidP="005E69F9">
      <w:pPr>
        <w:rPr>
          <w:rStyle w:val="uri-template"/>
          <w:b/>
          <w:color w:val="000000"/>
        </w:rPr>
      </w:pPr>
    </w:p>
    <w:p w:rsidR="005E69F9" w:rsidRPr="001430BD" w:rsidRDefault="005E69F9" w:rsidP="005E69F9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lastRenderedPageBreak/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5E69F9" w:rsidRDefault="005E69F9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5E69F9" w:rsidRPr="001D462B" w:rsidRDefault="005E69F9" w:rsidP="005E69F9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activity Counters</w:t>
      </w:r>
    </w:p>
    <w:p w:rsidR="005E69F9" w:rsidRPr="005E69F9" w:rsidRDefault="005E69F9" w:rsidP="005E69F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E69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LIKES</w:t>
      </w:r>
    </w:p>
    <w:p w:rsidR="005E69F9" w:rsidRDefault="005E69F9" w:rsidP="005E69F9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>
        <w:rPr>
          <w:rStyle w:val="uri-template"/>
          <w:b/>
          <w:color w:val="000000"/>
          <w:sz w:val="28"/>
          <w:szCs w:val="28"/>
        </w:rPr>
        <w:t>getwhoilikecount</w:t>
      </w:r>
      <w:proofErr w:type="spellEnd"/>
      <w:proofErr w:type="gramEnd"/>
      <w:r>
        <w:rPr>
          <w:rStyle w:val="uri-template"/>
          <w:color w:val="000000"/>
        </w:rPr>
        <w:t xml:space="preserve"> – gets the number of profile likes by profile id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6275C7" w:rsidP="005E69F9">
      <w:hyperlink r:id="rId7" w:history="1">
        <w:r w:rsidR="005E69F9" w:rsidRPr="00EA0F2A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="005E69F9" w:rsidRPr="00EA0F2A">
          <w:rPr>
            <w:rStyle w:val="Hyperlink"/>
          </w:rPr>
          <w:t>/Shell.MVC2.Web.MemberActionsService/MemberActionsService.svc/Rest/help/operations/getwhoilikecount</w:t>
        </w:r>
      </w:hyperlink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6275C7" w:rsidP="005E69F9">
      <w:pPr>
        <w:rPr>
          <w:rFonts w:ascii="Verdana" w:hAnsi="Verdana"/>
          <w:color w:val="000000"/>
          <w:sz w:val="17"/>
          <w:szCs w:val="17"/>
        </w:rPr>
      </w:pPr>
      <w:hyperlink r:id="rId8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/Shell.MVC2.Web.MemberActionsService/MemberActionsService.svc/Rest/getwhoilikecount/{PROFILEID}</w:t>
        </w:r>
      </w:hyperlink>
      <w:r w:rsidR="005E69F9">
        <w:rPr>
          <w:rFonts w:ascii="Verdana" w:hAnsi="Verdana"/>
          <w:color w:val="000000"/>
          <w:sz w:val="17"/>
          <w:szCs w:val="17"/>
        </w:rPr>
        <w:t xml:space="preserve"> 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5E69F9" w:rsidRDefault="006275C7" w:rsidP="005E69F9">
      <w:pPr>
        <w:rPr>
          <w:rFonts w:ascii="Verdana" w:hAnsi="Verdana"/>
          <w:color w:val="000000"/>
          <w:sz w:val="17"/>
          <w:szCs w:val="17"/>
        </w:rPr>
      </w:pPr>
      <w:hyperlink r:id="rId9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/Shell.MVC2.Web.MemberActionsService/MemberActionsService.svc/Rest/getwhoilikecount/22</w:t>
        </w:r>
      </w:hyperlink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3E33D7" w:rsidP="005E69F9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2</w:t>
      </w:r>
      <w:r w:rsidR="005E69F9">
        <w:rPr>
          <w:rStyle w:val="uri-template"/>
          <w:color w:val="000000"/>
        </w:rPr>
        <w:t>)</w:t>
      </w:r>
      <w:r w:rsidR="005E69F9" w:rsidRPr="005E69F9">
        <w:rPr>
          <w:rFonts w:ascii="Verdana" w:hAnsi="Verdana"/>
          <w:color w:val="000000"/>
        </w:rPr>
        <w:t xml:space="preserve"> </w:t>
      </w:r>
      <w:proofErr w:type="spellStart"/>
      <w:r w:rsidR="005E69F9" w:rsidRPr="005E69F9">
        <w:rPr>
          <w:rFonts w:ascii="Verdana" w:hAnsi="Verdana"/>
          <w:b/>
          <w:color w:val="000000"/>
        </w:rPr>
        <w:t>getwholikesmecount</w:t>
      </w:r>
      <w:proofErr w:type="spellEnd"/>
      <w:r w:rsidR="005E69F9">
        <w:rPr>
          <w:rStyle w:val="uri-template"/>
          <w:color w:val="000000"/>
        </w:rPr>
        <w:t xml:space="preserve">– gets the number of likes a profile has </w:t>
      </w:r>
      <w:proofErr w:type="spellStart"/>
      <w:r w:rsidR="005E69F9">
        <w:rPr>
          <w:rStyle w:val="uri-template"/>
          <w:color w:val="000000"/>
        </w:rPr>
        <w:t>recived</w:t>
      </w:r>
      <w:proofErr w:type="spellEnd"/>
      <w:r w:rsidR="005E69F9">
        <w:rPr>
          <w:rStyle w:val="uri-template"/>
          <w:color w:val="000000"/>
        </w:rPr>
        <w:t xml:space="preserve"> from other members </w:t>
      </w:r>
    </w:p>
    <w:p w:rsidR="005E69F9" w:rsidRDefault="005E69F9" w:rsidP="005E69F9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6275C7" w:rsidP="005E69F9">
      <w:hyperlink r:id="rId10" w:history="1">
        <w:r w:rsidR="005E69F9" w:rsidRPr="00EA0F2A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="005E69F9" w:rsidRPr="00EA0F2A">
          <w:rPr>
            <w:rStyle w:val="Hyperlink"/>
          </w:rPr>
          <w:t>/Shell.MVC2.Web.MemberActionsService/MemberActionsService.svc/Rest/help/operations/getwholikesmecount</w:t>
        </w:r>
      </w:hyperlink>
    </w:p>
    <w:p w:rsidR="005E69F9" w:rsidRPr="00B53DCE" w:rsidRDefault="005E69F9" w:rsidP="005E69F9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5E69F9" w:rsidRDefault="006275C7" w:rsidP="005E69F9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1" w:history="1">
        <w:r w:rsidR="005E69F9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5E69F9" w:rsidRPr="00EA0F2A">
          <w:rPr>
            <w:rStyle w:val="Hyperlink"/>
            <w:rFonts w:ascii="Verdana" w:hAnsi="Verdana"/>
            <w:sz w:val="17"/>
            <w:szCs w:val="17"/>
          </w:rPr>
          <w:t>/Shell.MVC2.Web.MemberActionsService/MemberActionsService.svc/Rest/getwholikesmecount/{PROFILEID}</w:t>
        </w:r>
      </w:hyperlink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5E69F9" w:rsidRDefault="005E69F9" w:rsidP="005E69F9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3E33D7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r w:rsidRPr="003E33D7">
        <w:rPr>
          <w:rStyle w:val="uri-template"/>
          <w:rFonts w:ascii="Verdana" w:hAnsi="Verdana"/>
          <w:color w:val="000000"/>
          <w:sz w:val="17"/>
          <w:szCs w:val="17"/>
        </w:rPr>
        <w:t>http://</w:t>
      </w:r>
      <w:r w:rsidR="006275C7">
        <w:rPr>
          <w:rStyle w:val="uri-template"/>
          <w:rFonts w:ascii="Verdana" w:hAnsi="Verdana"/>
          <w:color w:val="000000"/>
          <w:sz w:val="17"/>
          <w:szCs w:val="17"/>
        </w:rPr>
        <w:t>173.160.122.195</w:t>
      </w:r>
      <w:r w:rsidRPr="003E33D7">
        <w:rPr>
          <w:rStyle w:val="uri-template"/>
          <w:rFonts w:ascii="Verdana" w:hAnsi="Verdana"/>
          <w:color w:val="000000"/>
          <w:sz w:val="17"/>
          <w:szCs w:val="17"/>
        </w:rPr>
        <w:t>/Shell.MVC2.Web.MemberActionsService/MemberActionsServi</w:t>
      </w:r>
      <w:r>
        <w:rPr>
          <w:rStyle w:val="uri-template"/>
          <w:rFonts w:ascii="Verdana" w:hAnsi="Verdana"/>
          <w:color w:val="000000"/>
          <w:sz w:val="17"/>
          <w:szCs w:val="17"/>
        </w:rPr>
        <w:t>ce.svc/Rest/getwholikesmecount/22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5E69F9" w:rsidRDefault="005E69F9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33D7" w:rsidRDefault="003E33D7" w:rsidP="003E33D7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3)</w:t>
      </w:r>
      <w:r w:rsidRPr="005E69F9">
        <w:rPr>
          <w:rFonts w:ascii="Verdana" w:hAnsi="Verdana"/>
          <w:color w:val="000000"/>
        </w:rPr>
        <w:t xml:space="preserve"> </w:t>
      </w:r>
      <w:proofErr w:type="spellStart"/>
      <w:r w:rsidRPr="003E33D7">
        <w:rPr>
          <w:rFonts w:ascii="Verdana" w:hAnsi="Verdana"/>
          <w:b/>
          <w:color w:val="000000"/>
        </w:rPr>
        <w:t>getwhoislikesmenewcount</w:t>
      </w:r>
      <w:proofErr w:type="spellEnd"/>
      <w:r>
        <w:rPr>
          <w:rStyle w:val="uri-template"/>
          <w:color w:val="000000"/>
        </w:rPr>
        <w:t xml:space="preserve">– gets the </w:t>
      </w:r>
      <w:proofErr w:type="gramStart"/>
      <w:r>
        <w:rPr>
          <w:rStyle w:val="uri-template"/>
          <w:color w:val="000000"/>
        </w:rPr>
        <w:t>New</w:t>
      </w:r>
      <w:proofErr w:type="gramEnd"/>
      <w:r>
        <w:rPr>
          <w:rStyle w:val="uri-template"/>
          <w:color w:val="000000"/>
        </w:rPr>
        <w:t xml:space="preserve"> number of likes a member has </w:t>
      </w:r>
      <w:proofErr w:type="spellStart"/>
      <w:r>
        <w:rPr>
          <w:rStyle w:val="uri-template"/>
          <w:color w:val="000000"/>
        </w:rPr>
        <w:t>recived</w:t>
      </w:r>
      <w:proofErr w:type="spellEnd"/>
      <w:r>
        <w:rPr>
          <w:rStyle w:val="uri-template"/>
          <w:color w:val="000000"/>
        </w:rPr>
        <w:t xml:space="preserve"> from other members.</w:t>
      </w:r>
    </w:p>
    <w:p w:rsidR="003E33D7" w:rsidRDefault="003E33D7" w:rsidP="003E33D7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6275C7" w:rsidP="003E33D7">
      <w:hyperlink r:id="rId12" w:history="1">
        <w:r w:rsidR="003E33D7" w:rsidRPr="00EA0F2A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="003E33D7" w:rsidRPr="00EA0F2A">
          <w:rPr>
            <w:rStyle w:val="Hyperlink"/>
          </w:rPr>
          <w:t>/Shell.MVC2.Web.MemberActionsService/MemberActionsService.svc/Rest/help/operations/getwhoislikesmenewcount</w:t>
        </w:r>
      </w:hyperlink>
    </w:p>
    <w:p w:rsidR="003E33D7" w:rsidRPr="00B53DCE" w:rsidRDefault="003E33D7" w:rsidP="003E33D7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E33D7" w:rsidRDefault="006275C7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3" w:history="1">
        <w:r w:rsidR="003E33D7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3E33D7" w:rsidRPr="00EA0F2A">
          <w:rPr>
            <w:rStyle w:val="Hyperlink"/>
            <w:rFonts w:ascii="Verdana" w:hAnsi="Verdana"/>
            <w:sz w:val="17"/>
            <w:szCs w:val="17"/>
          </w:rPr>
          <w:t>/Shell.MVC2.Web.MemberActionsService/MemberActionsService.svc/Rest/getwhoislikesmenewcount/{PROFILEID}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sample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calls</w:t>
      </w:r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profileid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 xml:space="preserve"> = 22</w:t>
      </w:r>
    </w:p>
    <w:p w:rsidR="003E33D7" w:rsidRDefault="006275C7" w:rsidP="003E33D7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="003E33D7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3E33D7" w:rsidRPr="00EA0F2A">
          <w:rPr>
            <w:rStyle w:val="Hyperlink"/>
            <w:rFonts w:ascii="Verdana" w:hAnsi="Verdana"/>
            <w:sz w:val="17"/>
            <w:szCs w:val="17"/>
          </w:rPr>
          <w:t>/Shell.MVC2.Web.MemberActionsService/MemberActionsService.svc/Rest/getwhoislikesmenewcount/22</w:t>
        </w:r>
      </w:hyperlink>
    </w:p>
    <w:p w:rsidR="003E33D7" w:rsidRDefault="003E33D7" w:rsidP="003E33D7">
      <w:pPr>
        <w:rPr>
          <w:rFonts w:ascii="Verdana" w:hAnsi="Verdana"/>
          <w:color w:val="000000"/>
          <w:sz w:val="17"/>
          <w:szCs w:val="17"/>
        </w:rPr>
      </w:pP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Results:</w:t>
      </w:r>
    </w:p>
    <w:p w:rsidR="003E33D7" w:rsidRDefault="003E33D7" w:rsidP="003E33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Numeric number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likes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200.</w:t>
      </w:r>
    </w:p>
    <w:p w:rsidR="003E33D7" w:rsidRDefault="003E33D7" w:rsidP="005E69F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69F9" w:rsidRDefault="005E69F9"/>
    <w:sectPr w:rsidR="005E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3E33D7"/>
    <w:rsid w:val="005E69F9"/>
    <w:rsid w:val="006275C7"/>
    <w:rsid w:val="00674FB6"/>
    <w:rsid w:val="00B9172F"/>
    <w:rsid w:val="00D927CF"/>
    <w:rsid w:val="00E31C9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5E6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MemberActionsService/MemberActionsService.svc/Rest/getwhoilikecount/%7bPROFILEID%7d" TargetMode="External"/><Relationship Id="rId13" Type="http://schemas.openxmlformats.org/officeDocument/2006/relationships/hyperlink" Target="http://localhost/Shell.MVC2.Web.MemberActionsService/MemberActionsService.svc/Rest/getwhoislikesmenewcount/%7bPROFILE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Shell.MVC2.Web.MemberActionsService/MemberActionsService.svc/Rest/help/operations/getwhoilikecount" TargetMode="External"/><Relationship Id="rId12" Type="http://schemas.openxmlformats.org/officeDocument/2006/relationships/hyperlink" Target="http://localhost/Shell.MVC2.Web.MemberActionsService/MemberActionsService.svc/Rest/help/operations/getwhoislikesmenewcount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ilbloodworth.com/add-request-headers-in-ajax-http-post-using-jquery/" TargetMode="External"/><Relationship Id="rId11" Type="http://schemas.openxmlformats.org/officeDocument/2006/relationships/hyperlink" Target="http://localhost/Shell.MVC2.Web.MemberActionsService/MemberActionsService.svc/Rest/getwholikesmecount/%7bPROFILEID%7d" TargetMode="External"/><Relationship Id="rId5" Type="http://schemas.openxmlformats.org/officeDocument/2006/relationships/hyperlink" Target="http://www.motobit.com/util/base64-decoder-encoder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Shell.MVC2.Web.MemberActionsService/MemberActionsService.svc/Rest/help/operations/getwholikesme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hell.MVC2.Web.MemberActionsService/MemberActionsService.svc/Rest/getwhoilikecount/22" TargetMode="External"/><Relationship Id="rId14" Type="http://schemas.openxmlformats.org/officeDocument/2006/relationships/hyperlink" Target="http://localhost/Shell.MVC2.Web.MemberActionsService/MemberActionsService.svc/Rest/getwhoislikesmenewcount/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6</cp:revision>
  <dcterms:created xsi:type="dcterms:W3CDTF">2013-07-21T22:33:00Z</dcterms:created>
  <dcterms:modified xsi:type="dcterms:W3CDTF">2013-07-22T05:31:00Z</dcterms:modified>
</cp:coreProperties>
</file>