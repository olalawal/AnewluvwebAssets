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9E245F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Authentication</w:t>
      </w:r>
      <w:r w:rsidR="000B37DD">
        <w:rPr>
          <w:rFonts w:ascii="Cambria" w:eastAsia="Cambria" w:hAnsi="Cambria" w:cs="Cambria"/>
          <w:b/>
          <w:color w:val="4F81BD"/>
          <w:sz w:val="26"/>
        </w:rPr>
        <w:t xml:space="preserve"> </w:t>
      </w:r>
      <w:ins w:id="0" w:author="ola" w:date="2013-09-29T19:30:00Z">
        <w:r w:rsidR="000B37DD">
          <w:rPr>
            <w:rFonts w:ascii="Cambria" w:eastAsia="Cambria" w:hAnsi="Cambria" w:cs="Cambria"/>
            <w:b/>
            <w:color w:val="4F81BD"/>
            <w:sz w:val="26"/>
          </w:rPr>
          <w:t xml:space="preserve">and </w:t>
        </w:r>
        <w:proofErr w:type="spellStart"/>
        <w:r w:rsidR="000B37DD">
          <w:rPr>
            <w:rFonts w:ascii="Cambria" w:eastAsia="Cambria" w:hAnsi="Cambria" w:cs="Cambria"/>
            <w:b/>
            <w:color w:val="4F81BD"/>
            <w:sz w:val="26"/>
          </w:rPr>
          <w:t>Membership</w:t>
        </w:r>
      </w:ins>
      <w:del w:id="1" w:author="ola" w:date="2013-09-29T19:30:00Z">
        <w:r w:rsidR="000B37DD" w:rsidDel="000B37DD">
          <w:rPr>
            <w:rFonts w:ascii="Cambria" w:eastAsia="Cambria" w:hAnsi="Cambria" w:cs="Cambria"/>
            <w:b/>
            <w:color w:val="4F81BD"/>
            <w:sz w:val="26"/>
          </w:rPr>
          <w:delText>and M</w:delText>
        </w:r>
      </w:del>
      <w:del w:id="2" w:author="ola" w:date="2013-09-29T19:34:00Z">
        <w:r w:rsidR="001430BD" w:rsidDel="000B37DD">
          <w:rPr>
            <w:rFonts w:ascii="Cambria" w:eastAsia="Cambria" w:hAnsi="Cambria" w:cs="Cambria"/>
            <w:b/>
            <w:color w:val="4F81BD"/>
            <w:sz w:val="26"/>
          </w:rPr>
          <w:delText xml:space="preserve"> </w:delText>
        </w:r>
      </w:del>
      <w:r>
        <w:rPr>
          <w:rFonts w:ascii="Cambria" w:eastAsia="Cambria" w:hAnsi="Cambria" w:cs="Cambria"/>
          <w:b/>
          <w:color w:val="4F81BD"/>
          <w:sz w:val="26"/>
        </w:rPr>
        <w:t>Service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9E245F" w:rsidP="00D927CF">
      <w:r>
        <w:t xml:space="preserve">Handles authentication of users into the </w:t>
      </w:r>
      <w:proofErr w:type="spellStart"/>
      <w:r>
        <w:t>Anewluv</w:t>
      </w:r>
      <w:proofErr w:type="spellEnd"/>
      <w:r>
        <w:t xml:space="preserve"> application</w:t>
      </w:r>
    </w:p>
    <w:p w:rsidR="001430BD" w:rsidRDefault="001430BD" w:rsidP="00D927CF">
      <w:pPr>
        <w:rPr>
          <w:b/>
        </w:rPr>
      </w:pPr>
      <w:r w:rsidRPr="001430BD">
        <w:rPr>
          <w:b/>
        </w:rPr>
        <w:t xml:space="preserve">Help </w:t>
      </w:r>
      <w:proofErr w:type="gramStart"/>
      <w:r w:rsidRPr="001430BD">
        <w:rPr>
          <w:b/>
        </w:rPr>
        <w:t>URL</w:t>
      </w:r>
      <w:r>
        <w:rPr>
          <w:b/>
        </w:rPr>
        <w:t xml:space="preserve"> :</w:t>
      </w:r>
      <w:proofErr w:type="gramEnd"/>
    </w:p>
    <w:p w:rsidR="001430BD" w:rsidRDefault="00A24A8B" w:rsidP="00D927CF">
      <w:hyperlink r:id="rId6" w:history="1">
        <w:r w:rsidR="009E245F" w:rsidRPr="00EA0F2A">
          <w:rPr>
            <w:rStyle w:val="Hyperlink"/>
          </w:rPr>
          <w:t>http://</w:t>
        </w:r>
        <w:r w:rsidR="00744190">
          <w:rPr>
            <w:rStyle w:val="Hyperlink"/>
          </w:rPr>
          <w:t>173.160.122.195</w:t>
        </w:r>
        <w:r w:rsidR="009E245F" w:rsidRPr="00EA0F2A">
          <w:rPr>
            <w:rStyle w:val="Hyperlink"/>
          </w:rPr>
          <w:t>/Shell.MVC2.Web.AuthenticationService/MembershipService.svc/Rest/help</w:t>
        </w:r>
      </w:hyperlink>
    </w:p>
    <w:p w:rsidR="000B37DD" w:rsidRDefault="000B37DD" w:rsidP="00D927CF">
      <w:pPr>
        <w:rPr>
          <w:ins w:id="3" w:author="ola" w:date="2013-09-29T19:33:00Z"/>
          <w:b/>
        </w:rPr>
      </w:pPr>
    </w:p>
    <w:p w:rsidR="000B37DD" w:rsidRDefault="000B37DD" w:rsidP="000B37DD">
      <w:pPr>
        <w:rPr>
          <w:ins w:id="4" w:author="ola" w:date="2013-09-29T19:35:00Z"/>
          <w:b/>
        </w:rPr>
      </w:pPr>
      <w:proofErr w:type="spellStart"/>
      <w:ins w:id="5" w:author="ola" w:date="2013-09-29T19:33:00Z">
        <w:r w:rsidRPr="00D927CF">
          <w:rPr>
            <w:b/>
          </w:rPr>
          <w:t>AuthRequired</w:t>
        </w:r>
        <w:proofErr w:type="spellEnd"/>
        <w:r w:rsidRPr="00D927CF">
          <w:rPr>
            <w:b/>
          </w:rPr>
          <w:t xml:space="preserve">: </w:t>
        </w:r>
        <w:r>
          <w:rPr>
            <w:b/>
          </w:rPr>
          <w:t xml:space="preserve"> </w:t>
        </w:r>
        <w:proofErr w:type="spellStart"/>
        <w:proofErr w:type="gramStart"/>
        <w:r>
          <w:rPr>
            <w:b/>
          </w:rPr>
          <w:t>Api</w:t>
        </w:r>
        <w:proofErr w:type="spellEnd"/>
        <w:proofErr w:type="gramEnd"/>
        <w:r>
          <w:rPr>
            <w:b/>
          </w:rPr>
          <w:t xml:space="preserve"> Key</w:t>
        </w:r>
      </w:ins>
    </w:p>
    <w:p w:rsidR="000B37DD" w:rsidRPr="00E31C9F" w:rsidRDefault="000B37DD" w:rsidP="000B37DD">
      <w:pPr>
        <w:rPr>
          <w:ins w:id="6" w:author="ola" w:date="2013-09-29T19:35:00Z"/>
          <w:u w:val="single"/>
        </w:rPr>
      </w:pPr>
      <w:ins w:id="7" w:author="ola" w:date="2013-09-29T19:35:00Z">
        <w:r w:rsidRPr="00E31C9F">
          <w:rPr>
            <w:u w:val="single"/>
          </w:rPr>
          <w:t>Sample</w:t>
        </w:r>
        <w:r>
          <w:rPr>
            <w:u w:val="single"/>
          </w:rPr>
          <w:t xml:space="preserve"> of </w:t>
        </w:r>
        <w:proofErr w:type="spellStart"/>
        <w:r>
          <w:rPr>
            <w:u w:val="single"/>
          </w:rPr>
          <w:t>api</w:t>
        </w:r>
        <w:proofErr w:type="spellEnd"/>
        <w:r>
          <w:rPr>
            <w:u w:val="single"/>
          </w:rPr>
          <w:t xml:space="preserve"> key and authentication header</w:t>
        </w:r>
        <w:r w:rsidRPr="00E31C9F">
          <w:rPr>
            <w:u w:val="single"/>
          </w:rPr>
          <w:t xml:space="preserve"> using </w:t>
        </w:r>
        <w:proofErr w:type="gramStart"/>
        <w:r w:rsidRPr="00E31C9F">
          <w:rPr>
            <w:u w:val="single"/>
          </w:rPr>
          <w:t>fiddler :</w:t>
        </w:r>
        <w:proofErr w:type="gramEnd"/>
      </w:ins>
    </w:p>
    <w:p w:rsidR="000B37DD" w:rsidRDefault="000B37DD" w:rsidP="000B37DD">
      <w:pPr>
        <w:rPr>
          <w:ins w:id="8" w:author="ola" w:date="2013-09-29T19:35:00Z"/>
        </w:rPr>
      </w:pPr>
      <w:ins w:id="9" w:author="ola" w:date="2013-09-29T19:35:00Z">
        <w:r>
          <w:t>User-Agent: Fiddler</w:t>
        </w:r>
      </w:ins>
    </w:p>
    <w:p w:rsidR="000B37DD" w:rsidRDefault="000B37DD" w:rsidP="000B37DD">
      <w:pPr>
        <w:rPr>
          <w:ins w:id="10" w:author="ola" w:date="2013-09-29T19:35:00Z"/>
        </w:rPr>
      </w:pPr>
      <w:ins w:id="11" w:author="ola" w:date="2013-09-29T19:35:00Z">
        <w:r>
          <w:t>Content-Type: text/</w:t>
        </w:r>
        <w:proofErr w:type="spellStart"/>
        <w:r>
          <w:t>json</w:t>
        </w:r>
        <w:proofErr w:type="spellEnd"/>
      </w:ins>
    </w:p>
    <w:p w:rsidR="000B37DD" w:rsidRDefault="000B37DD" w:rsidP="000B37DD">
      <w:pPr>
        <w:rPr>
          <w:ins w:id="12" w:author="ola" w:date="2013-09-29T19:35:00Z"/>
        </w:rPr>
      </w:pPr>
      <w:ins w:id="13" w:author="ola" w:date="2013-09-29T19:35:00Z">
        <w:r>
          <w:t>Host: 173.160.122.195</w:t>
        </w:r>
      </w:ins>
    </w:p>
    <w:p w:rsidR="000B37DD" w:rsidRDefault="000B37DD" w:rsidP="000B37DD">
      <w:pPr>
        <w:rPr>
          <w:ins w:id="14" w:author="ola" w:date="2013-09-29T19:35:00Z"/>
        </w:rPr>
      </w:pPr>
      <w:ins w:id="15" w:author="ola" w:date="2013-09-29T19:35:00Z">
        <w:r>
          <w:t>Authorization: Y2FzZTpkcml2ZTMzMw==</w:t>
        </w:r>
      </w:ins>
    </w:p>
    <w:p w:rsidR="000B37DD" w:rsidRDefault="000B37DD" w:rsidP="000B37DD">
      <w:pPr>
        <w:rPr>
          <w:ins w:id="16" w:author="ola" w:date="2013-09-29T19:35:00Z"/>
        </w:rPr>
      </w:pPr>
      <w:proofErr w:type="spellStart"/>
      <w:proofErr w:type="gramStart"/>
      <w:ins w:id="17" w:author="ola" w:date="2013-09-29T19:35:00Z">
        <w:r>
          <w:t>apikey</w:t>
        </w:r>
        <w:proofErr w:type="spellEnd"/>
        <w:proofErr w:type="gramEnd"/>
        <w:r>
          <w:t>: 460ad6f3-8216-469f-9b1c-52cffa5d812c</w:t>
        </w:r>
      </w:ins>
    </w:p>
    <w:p w:rsidR="000B37DD" w:rsidRDefault="000B37DD" w:rsidP="000B37DD">
      <w:pPr>
        <w:rPr>
          <w:ins w:id="18" w:author="ola" w:date="2013-09-29T19:33:00Z"/>
          <w:b/>
        </w:rPr>
      </w:pPr>
    </w:p>
    <w:p w:rsidR="000B37DD" w:rsidRDefault="000B37DD" w:rsidP="00D927CF">
      <w:pPr>
        <w:rPr>
          <w:ins w:id="19" w:author="ola" w:date="2013-09-29T19:33:00Z"/>
          <w:b/>
        </w:rPr>
      </w:pPr>
    </w:p>
    <w:p w:rsidR="000B37DD" w:rsidRDefault="000B37DD" w:rsidP="00D927CF">
      <w:pPr>
        <w:rPr>
          <w:ins w:id="20" w:author="ola" w:date="2013-09-29T19:33:00Z"/>
          <w:b/>
        </w:rPr>
      </w:pPr>
    </w:p>
    <w:p w:rsidR="00D927CF" w:rsidRDefault="00D927CF" w:rsidP="00D927CF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 </w:t>
      </w:r>
      <w:r w:rsidR="009E245F">
        <w:rPr>
          <w:b/>
        </w:rPr>
        <w:t xml:space="preserve"> API key only</w:t>
      </w:r>
    </w:p>
    <w:p w:rsidR="009E245F" w:rsidRPr="009E245F" w:rsidRDefault="009E245F" w:rsidP="009E245F">
      <w:pPr>
        <w:rPr>
          <w:color w:val="FF0000"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D927CF" w:rsidRDefault="00D927CF" w:rsidP="00D927CF">
      <w:r>
        <w:t xml:space="preserve">API key are needed in the header </w:t>
      </w:r>
    </w:p>
    <w:p w:rsidR="009E245F" w:rsidRPr="009E245F" w:rsidRDefault="009E245F" w:rsidP="009E245F">
      <w:pPr>
        <w:rPr>
          <w:u w:val="single"/>
        </w:rPr>
      </w:pPr>
      <w:proofErr w:type="gramStart"/>
      <w:r w:rsidRPr="009E245F">
        <w:rPr>
          <w:u w:val="single"/>
        </w:rPr>
        <w:t>Sample  Fiddler</w:t>
      </w:r>
      <w:proofErr w:type="gramEnd"/>
      <w:r w:rsidRPr="009E245F">
        <w:rPr>
          <w:u w:val="single"/>
        </w:rPr>
        <w:t xml:space="preserve"> header with API key included</w:t>
      </w:r>
    </w:p>
    <w:p w:rsidR="009E245F" w:rsidRDefault="009E245F" w:rsidP="009E245F">
      <w:r>
        <w:t>User-Agent: Fiddler</w:t>
      </w:r>
    </w:p>
    <w:p w:rsidR="009E245F" w:rsidRDefault="009E245F" w:rsidP="009E245F">
      <w:r>
        <w:t>Content-Type: text/</w:t>
      </w:r>
      <w:proofErr w:type="spellStart"/>
      <w:r>
        <w:t>json</w:t>
      </w:r>
      <w:proofErr w:type="spellEnd"/>
    </w:p>
    <w:p w:rsidR="009E245F" w:rsidRDefault="009E245F" w:rsidP="009E245F">
      <w:r>
        <w:t xml:space="preserve">Host: </w:t>
      </w:r>
      <w:r w:rsidR="00744190">
        <w:t>173.160.122.195</w:t>
      </w:r>
    </w:p>
    <w:p w:rsidR="009E245F" w:rsidRDefault="009E245F" w:rsidP="009E245F">
      <w:proofErr w:type="spellStart"/>
      <w:proofErr w:type="gramStart"/>
      <w:r>
        <w:t>apkikey</w:t>
      </w:r>
      <w:proofErr w:type="spellEnd"/>
      <w:proofErr w:type="gramEnd"/>
      <w:r>
        <w:t>: 460ad6f3-8216-469f-9b1c-52cffa5d812c</w:t>
      </w:r>
    </w:p>
    <w:p w:rsidR="00B9172F" w:rsidRPr="009E245F" w:rsidRDefault="00D927CF">
      <w:pPr>
        <w:rPr>
          <w:u w:val="single"/>
        </w:rPr>
      </w:pPr>
      <w:r w:rsidRPr="009E245F">
        <w:rPr>
          <w:u w:val="single"/>
        </w:rPr>
        <w:t>Sample of Ajax calls with header included:</w:t>
      </w:r>
    </w:p>
    <w:p w:rsidR="00D927CF" w:rsidRDefault="00A24A8B">
      <w:hyperlink r:id="rId7" w:history="1">
        <w:r w:rsidR="00D927CF" w:rsidRPr="00EA0F2A">
          <w:rPr>
            <w:rStyle w:val="Hyperlink"/>
          </w:rPr>
          <w:t>http://wilbloodworth.com/add-request-headers-in-ajax-http-post-using-jquery/</w:t>
        </w:r>
      </w:hyperlink>
    </w:p>
    <w:p w:rsidR="001430BD" w:rsidRDefault="001430BD"/>
    <w:p w:rsidR="001430BD" w:rsidRPr="001430BD" w:rsidRDefault="001430BD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1430BD" w:rsidRDefault="001D462B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1D462B" w:rsidRDefault="001D462B" w:rsidP="001D462B">
      <w:pPr>
        <w:rPr>
          <w:rStyle w:val="uri-template"/>
          <w:color w:val="000000"/>
        </w:rPr>
      </w:pPr>
    </w:p>
    <w:p w:rsidR="001430BD" w:rsidRDefault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 w:rsidR="009E245F">
        <w:rPr>
          <w:rStyle w:val="uri-template"/>
          <w:b/>
          <w:color w:val="000000"/>
          <w:sz w:val="28"/>
          <w:szCs w:val="28"/>
        </w:rPr>
        <w:t>validateuserbyusernamepassword</w:t>
      </w:r>
      <w:proofErr w:type="spellEnd"/>
      <w:proofErr w:type="gramEnd"/>
      <w:r w:rsidR="001430BD">
        <w:rPr>
          <w:rStyle w:val="uri-template"/>
          <w:color w:val="000000"/>
        </w:rPr>
        <w:t xml:space="preserve"> – </w:t>
      </w:r>
      <w:r w:rsidR="009E245F">
        <w:rPr>
          <w:rStyle w:val="uri-template"/>
          <w:color w:val="000000"/>
        </w:rPr>
        <w:t xml:space="preserve"> validates the user using basic </w:t>
      </w:r>
      <w:proofErr w:type="spellStart"/>
      <w:r w:rsidR="009E245F">
        <w:rPr>
          <w:rStyle w:val="uri-template"/>
          <w:color w:val="000000"/>
        </w:rPr>
        <w:t>unecrpted</w:t>
      </w:r>
      <w:proofErr w:type="spellEnd"/>
      <w:r w:rsidR="009E245F">
        <w:rPr>
          <w:rStyle w:val="uri-template"/>
          <w:color w:val="000000"/>
        </w:rPr>
        <w:t xml:space="preserve"> user name and password information.</w:t>
      </w:r>
    </w:p>
    <w:p w:rsidR="00182FBD" w:rsidRDefault="00182FBD">
      <w:pPr>
        <w:rPr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182FBD" w:rsidRDefault="00A24A8B" w:rsidP="00182FBD">
      <w:pPr>
        <w:rPr>
          <w:rStyle w:val="uri-template"/>
          <w:color w:val="000000"/>
        </w:rPr>
      </w:pPr>
      <w:hyperlink r:id="rId8" w:history="1">
        <w:r w:rsidR="00182FBD" w:rsidRPr="00EA0F2A">
          <w:rPr>
            <w:rStyle w:val="Hyperlink"/>
          </w:rPr>
          <w:t>http://</w:t>
        </w:r>
        <w:r w:rsidR="00744190">
          <w:rPr>
            <w:rStyle w:val="Hyperlink"/>
          </w:rPr>
          <w:t>173.160.122.195</w:t>
        </w:r>
        <w:r w:rsidR="00182FBD" w:rsidRPr="00EA0F2A">
          <w:rPr>
            <w:rStyle w:val="Hyperlink"/>
          </w:rPr>
          <w:t>/Shell.MVC2.Web.AuthenticationService/MembershipService.svc/Rest/help/operations/validateuserbyusernamepassword</w:t>
        </w:r>
      </w:hyperlink>
    </w:p>
    <w:p w:rsidR="00182FBD" w:rsidRPr="00182FBD" w:rsidRDefault="00182FBD" w:rsidP="00182FBD">
      <w:pPr>
        <w:rPr>
          <w:rStyle w:val="uri-template"/>
          <w:b/>
          <w:color w:val="000000"/>
        </w:rPr>
      </w:pPr>
      <w:proofErr w:type="spell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</w:p>
    <w:p w:rsidR="009E245F" w:rsidRDefault="00A24A8B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9" w:history="1">
        <w:r w:rsidR="00182FBD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744190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182FBD" w:rsidRPr="00EA0F2A">
          <w:rPr>
            <w:rStyle w:val="Hyperlink"/>
            <w:rFonts w:ascii="Verdana" w:hAnsi="Verdana"/>
            <w:sz w:val="17"/>
            <w:szCs w:val="17"/>
          </w:rPr>
          <w:t>/Shell.MVC2.Web.AuthenticationService/MembershipService.svc/Rest/validateuserbyusernamepassword</w:t>
        </w:r>
      </w:hyperlink>
    </w:p>
    <w:p w:rsidR="001430BD" w:rsidRPr="001D462B" w:rsidRDefault="001430BD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1430BD" w:rsidRPr="001430BD" w:rsidRDefault="001430BD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1430BD" w:rsidRDefault="001430BD" w:rsidP="001430B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gramStart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username</w:t>
      </w:r>
      <w:proofErr w:type="gram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":"</w:t>
      </w:r>
      <w:proofErr w:type="spellStart"/>
      <w:r w:rsidR="001D462B"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myusername</w:t>
      </w:r>
      <w:proofErr w:type="spell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r w:rsid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>,</w:t>
      </w:r>
    </w:p>
    <w:p w:rsidR="009E245F" w:rsidRPr="009E245F" w:rsidRDefault="009E245F" w:rsidP="009E245F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>password</w:t>
      </w:r>
      <w:proofErr w:type="gramEnd"/>
      <w:r w:rsidRP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</w:t>
      </w:r>
      <w:proofErr w:type="spellEnd"/>
      <w:r w:rsidRPr="009E245F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content"</w:t>
      </w:r>
    </w:p>
    <w:p w:rsidR="009E245F" w:rsidRPr="001430BD" w:rsidRDefault="009E245F" w:rsidP="001430BD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1D462B" w:rsidRDefault="001430BD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Username </w:t>
      </w:r>
      <w:r w:rsidR="009E24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password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required</w:t>
      </w:r>
    </w:p>
    <w:p w:rsidR="009E245F" w:rsidRPr="001D462B" w:rsidRDefault="009E245F" w:rsidP="009E245F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9E245F" w:rsidRDefault="009E245F" w:rsidP="009E245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Returns </w:t>
      </w:r>
      <w:proofErr w:type="gramStart"/>
      <w:r w:rsidRPr="009E2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user is validated or </w:t>
      </w:r>
      <w:r w:rsidRPr="009E2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not</w:t>
      </w: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2FBD" w:rsidRDefault="00182FBD" w:rsidP="001D462B">
      <w:pPr>
        <w:rPr>
          <w:rStyle w:val="uri-template"/>
          <w:color w:val="000000"/>
        </w:rPr>
      </w:pPr>
    </w:p>
    <w:p w:rsidR="00182FBD" w:rsidRDefault="00182FBD" w:rsidP="001D462B">
      <w:pPr>
        <w:rPr>
          <w:rStyle w:val="uri-template"/>
          <w:color w:val="000000"/>
        </w:rPr>
      </w:pPr>
    </w:p>
    <w:p w:rsidR="001D462B" w:rsidRPr="001430BD" w:rsidRDefault="001D462B" w:rsidP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2)</w:t>
      </w:r>
      <w:proofErr w:type="spellStart"/>
      <w:r w:rsidR="009E245F">
        <w:rPr>
          <w:rStyle w:val="uri-template"/>
          <w:b/>
          <w:color w:val="000000"/>
          <w:sz w:val="28"/>
          <w:szCs w:val="28"/>
        </w:rPr>
        <w:t>validateuserbyopenid</w:t>
      </w:r>
      <w:proofErr w:type="spellEnd"/>
      <w:proofErr w:type="gramEnd"/>
      <w:r>
        <w:rPr>
          <w:rStyle w:val="uri-template"/>
          <w:color w:val="000000"/>
        </w:rPr>
        <w:t xml:space="preserve"> – </w:t>
      </w:r>
      <w:r w:rsidR="009E245F">
        <w:rPr>
          <w:rStyle w:val="uri-template"/>
          <w:color w:val="000000"/>
        </w:rPr>
        <w:t>validates the user using open id info</w:t>
      </w:r>
    </w:p>
    <w:p w:rsidR="00182FBD" w:rsidRDefault="00182FBD" w:rsidP="00182FBD">
      <w:pPr>
        <w:rPr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182FBD" w:rsidRDefault="00182FBD" w:rsidP="001D462B">
      <w:pPr>
        <w:rPr>
          <w:rStyle w:val="uri-template"/>
          <w:rFonts w:ascii="Verdana" w:hAnsi="Verdana"/>
          <w:color w:val="000000"/>
          <w:sz w:val="17"/>
          <w:szCs w:val="17"/>
        </w:rPr>
      </w:pPr>
      <w:r w:rsidRPr="00182FBD">
        <w:rPr>
          <w:rStyle w:val="uri-template"/>
          <w:color w:val="000000"/>
        </w:rPr>
        <w:t>http://</w:t>
      </w:r>
      <w:r w:rsidR="00744190">
        <w:rPr>
          <w:rStyle w:val="uri-template"/>
          <w:color w:val="000000"/>
        </w:rPr>
        <w:t>173.160.122.195</w:t>
      </w:r>
      <w:r w:rsidRPr="00182FBD">
        <w:rPr>
          <w:rStyle w:val="uri-template"/>
          <w:color w:val="000000"/>
        </w:rPr>
        <w:t>/Shell.MVC2.Web.AuthenticationService/MembershipService.svc/Rest/help/operations/validateuserbyopenid</w:t>
      </w:r>
    </w:p>
    <w:p w:rsidR="00182FBD" w:rsidRDefault="00182FBD" w:rsidP="00182FBD">
      <w:pPr>
        <w:rPr>
          <w:rStyle w:val="uri-template"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9E245F" w:rsidRDefault="00A24A8B" w:rsidP="001D462B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0" w:history="1">
        <w:r w:rsidR="009E245F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744190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9E245F" w:rsidRPr="00EA0F2A">
          <w:rPr>
            <w:rStyle w:val="Hyperlink"/>
            <w:rFonts w:ascii="Verdana" w:hAnsi="Verdana"/>
            <w:sz w:val="17"/>
            <w:szCs w:val="17"/>
          </w:rPr>
          <w:t>/Shell.MVC2.Web.AuthenticationService/MembershipService.svc/Rest/validateuserbyopenid</w:t>
        </w:r>
      </w:hyperlink>
    </w:p>
    <w:p w:rsidR="001D462B" w:rsidRPr="001D462B" w:rsidRDefault="001D462B" w:rsidP="001D462B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E245F" w:rsidRDefault="009E245F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Pr="001D462B" w:rsidRDefault="001D462B" w:rsidP="001D462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** </w:t>
      </w:r>
      <w:proofErr w:type="gramStart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>email</w:t>
      </w:r>
      <w:proofErr w:type="gramEnd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>openidprovider</w:t>
      </w:r>
      <w:proofErr w:type="spellEnd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required **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email address should 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provider and the open 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proivider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one of the follow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yahoo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The open id identifier is the key provided by the open id provider that maps to that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 on the open id provider.  For now</w:t>
      </w:r>
    </w:p>
    <w:p w:rsidR="001D462B" w:rsidRP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1D462B" w:rsidRDefault="009E245F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Returns </w:t>
      </w:r>
      <w:proofErr w:type="gramStart"/>
      <w:r w:rsidRPr="009E2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user is validated or </w:t>
      </w:r>
      <w:r w:rsidRPr="009E24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not</w:t>
      </w:r>
    </w:p>
    <w:p w:rsidR="001D462B" w:rsidRDefault="001D462B" w:rsidP="001430BD">
      <w:pPr>
        <w:rPr>
          <w:ins w:id="21" w:author="ola" w:date="2013-09-29T22:23:00Z"/>
        </w:rPr>
      </w:pPr>
    </w:p>
    <w:p w:rsidR="00FF7858" w:rsidRPr="001430BD" w:rsidRDefault="00FF7858" w:rsidP="00FF7858">
      <w:pPr>
        <w:rPr>
          <w:ins w:id="22" w:author="ola" w:date="2013-09-29T22:23:00Z"/>
          <w:rStyle w:val="uri-template"/>
          <w:color w:val="000000"/>
        </w:rPr>
      </w:pPr>
      <w:proofErr w:type="gramStart"/>
      <w:ins w:id="23" w:author="ola" w:date="2013-09-29T22:23:00Z">
        <w:r>
          <w:rPr>
            <w:rStyle w:val="uri-template"/>
            <w:color w:val="000000"/>
          </w:rPr>
          <w:t>2)</w:t>
        </w:r>
        <w:r>
          <w:rPr>
            <w:rStyle w:val="uri-template"/>
            <w:b/>
            <w:color w:val="000000"/>
            <w:sz w:val="28"/>
            <w:szCs w:val="28"/>
          </w:rPr>
          <w:t>create</w:t>
        </w:r>
        <w:proofErr w:type="gramEnd"/>
        <w:r>
          <w:rPr>
            <w:rStyle w:val="uri-template"/>
            <w:b/>
            <w:color w:val="000000"/>
            <w:sz w:val="28"/>
            <w:szCs w:val="28"/>
          </w:rPr>
          <w:t xml:space="preserve"> user</w:t>
        </w:r>
        <w:r>
          <w:rPr>
            <w:rStyle w:val="uri-template"/>
            <w:color w:val="000000"/>
          </w:rPr>
          <w:t xml:space="preserve"> – </w:t>
        </w:r>
      </w:ins>
    </w:p>
    <w:p w:rsidR="00FF7858" w:rsidRDefault="00FF7858" w:rsidP="001430BD">
      <w:pPr>
        <w:rPr>
          <w:ins w:id="24" w:author="ola" w:date="2013-09-29T22:23:00Z"/>
        </w:rPr>
      </w:pPr>
    </w:p>
    <w:p w:rsidR="00FF7858" w:rsidRDefault="00FF7858" w:rsidP="00FF7858">
      <w:pPr>
        <w:spacing w:line="240" w:lineRule="auto"/>
        <w:rPr>
          <w:ins w:id="25" w:author="ola" w:date="2013-09-29T22:23:00Z"/>
          <w:rStyle w:val="uri-template"/>
          <w:rFonts w:ascii="Verdana" w:hAnsi="Verdana"/>
          <w:color w:val="000000"/>
          <w:sz w:val="17"/>
          <w:szCs w:val="17"/>
        </w:rPr>
      </w:pPr>
      <w:ins w:id="26" w:author="ola" w:date="2013-09-29T22:23:00Z"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begin"/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instrText xml:space="preserve"> HYPERLINK "http://173.160.122.195/Anewluv.Web.AuthenticationService/MembershipService.svc/Rest/createuser" </w:instrTex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separate"/>
        </w:r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http://173.160.122.195/Anewluv.Web.AuthenticationService/MembershipService.svc/Rest/createuser</w: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end"/>
        </w:r>
      </w:ins>
    </w:p>
    <w:p w:rsidR="00FF7858" w:rsidRDefault="00FF7858" w:rsidP="001430BD">
      <w:pPr>
        <w:rPr>
          <w:ins w:id="27" w:author="ola" w:date="2013-09-29T22:23:00Z"/>
        </w:rPr>
      </w:pPr>
    </w:p>
    <w:p w:rsidR="00FF7858" w:rsidRDefault="00FF7858" w:rsidP="00FF7858">
      <w:pPr>
        <w:spacing w:line="240" w:lineRule="auto"/>
        <w:rPr>
          <w:ins w:id="28" w:author="ola" w:date="2013-09-29T22:24:00Z"/>
          <w:rFonts w:ascii="Calibri" w:eastAsia="Calibri" w:hAnsi="Calibri" w:cs="Calibri"/>
        </w:rPr>
      </w:pPr>
      <w:proofErr w:type="gramStart"/>
      <w:ins w:id="29" w:author="ola" w:date="2013-09-29T22:24:00Z">
        <w:r>
          <w:rPr>
            <w:rFonts w:ascii="Calibri" w:eastAsia="Calibri" w:hAnsi="Calibri" w:cs="Calibri"/>
          </w:rPr>
          <w:t>here</w:t>
        </w:r>
        <w:proofErr w:type="gramEnd"/>
        <w:r>
          <w:rPr>
            <w:rFonts w:ascii="Calibri" w:eastAsia="Calibri" w:hAnsi="Calibri" w:cs="Calibri"/>
          </w:rPr>
          <w:t xml:space="preserve"> is a sample of the POST JSON  data needed for the </w:t>
        </w:r>
        <w:proofErr w:type="spellStart"/>
        <w:r>
          <w:rPr>
            <w:rFonts w:ascii="Calibri" w:eastAsia="Calibri" w:hAnsi="Calibri" w:cs="Calibri"/>
          </w:rPr>
          <w:t>createprofile</w:t>
        </w:r>
        <w:proofErr w:type="spellEnd"/>
      </w:ins>
    </w:p>
    <w:p w:rsidR="00FF7858" w:rsidRDefault="00FF7858" w:rsidP="00FF7858">
      <w:pPr>
        <w:spacing w:line="240" w:lineRule="auto"/>
        <w:rPr>
          <w:ins w:id="30" w:author="ola" w:date="2013-09-29T22:24:00Z"/>
          <w:rFonts w:ascii="Calibri" w:eastAsia="Calibri" w:hAnsi="Calibri" w:cs="Calibri"/>
        </w:rPr>
      </w:pPr>
      <w:ins w:id="31" w:author="ola" w:date="2013-09-29T22:24:00Z">
        <w:r>
          <w:rPr>
            <w:rFonts w:ascii="Calibri" w:eastAsia="Calibri" w:hAnsi="Calibri" w:cs="Calibri"/>
          </w:rPr>
          <w:t>{</w:t>
        </w:r>
      </w:ins>
    </w:p>
    <w:p w:rsidR="00FF7858" w:rsidRDefault="00FF7858" w:rsidP="00FF7858">
      <w:pPr>
        <w:spacing w:line="240" w:lineRule="auto"/>
        <w:rPr>
          <w:ins w:id="32" w:author="ola" w:date="2013-09-29T22:24:00Z"/>
          <w:rFonts w:ascii="Calibri" w:eastAsia="Calibri" w:hAnsi="Calibri" w:cs="Calibri"/>
        </w:rPr>
      </w:pPr>
      <w:ins w:id="33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gramStart"/>
        <w:r>
          <w:rPr>
            <w:rFonts w:ascii="Calibri" w:eastAsia="Calibri" w:hAnsi="Calibri" w:cs="Calibri"/>
          </w:rPr>
          <w:t>birthdate</w:t>
        </w:r>
        <w:proofErr w:type="gramEnd"/>
        <w:r>
          <w:rPr>
            <w:rFonts w:ascii="Calibri" w:eastAsia="Calibri" w:hAnsi="Calibri" w:cs="Calibri"/>
          </w:rPr>
          <w:t>":"\/Date(928167600000-0500)\/",</w:t>
        </w:r>
      </w:ins>
    </w:p>
    <w:p w:rsidR="00FF7858" w:rsidRDefault="00FF7858" w:rsidP="00FF7858">
      <w:pPr>
        <w:spacing w:line="240" w:lineRule="auto"/>
        <w:rPr>
          <w:ins w:id="34" w:author="ola" w:date="2013-09-29T22:24:00Z"/>
          <w:rFonts w:ascii="Calibri" w:eastAsia="Calibri" w:hAnsi="Calibri" w:cs="Calibri"/>
        </w:rPr>
      </w:pPr>
      <w:ins w:id="35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proofErr w:type="gramStart"/>
        <w:r>
          <w:rPr>
            <w:rFonts w:ascii="Calibri" w:eastAsia="Calibri" w:hAnsi="Calibri" w:cs="Calibri"/>
          </w:rPr>
          <w:t>city</w:t>
        </w:r>
        <w:proofErr w:type="gramEnd"/>
        <w:r>
          <w:rPr>
            <w:rFonts w:ascii="Calibri" w:eastAsia="Calibri" w:hAnsi="Calibri" w:cs="Calibri"/>
          </w:rPr>
          <w:t>":"Minneapolis</w:t>
        </w:r>
        <w:proofErr w:type="spellEnd"/>
        <w:r>
          <w:rPr>
            <w:rFonts w:ascii="Calibri" w:eastAsia="Calibri" w:hAnsi="Calibri" w:cs="Calibri"/>
          </w:rPr>
          <w:t>",</w:t>
        </w:r>
      </w:ins>
    </w:p>
    <w:p w:rsidR="00FF7858" w:rsidRDefault="00FF7858" w:rsidP="00FF7858">
      <w:pPr>
        <w:spacing w:line="240" w:lineRule="auto"/>
        <w:rPr>
          <w:ins w:id="36" w:author="ola" w:date="2013-09-29T22:24:00Z"/>
          <w:rFonts w:ascii="Calibri" w:eastAsia="Calibri" w:hAnsi="Calibri" w:cs="Calibri"/>
        </w:rPr>
      </w:pPr>
      <w:ins w:id="37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proofErr w:type="gramStart"/>
        <w:r>
          <w:rPr>
            <w:rFonts w:ascii="Calibri" w:eastAsia="Calibri" w:hAnsi="Calibri" w:cs="Calibri"/>
          </w:rPr>
          <w:t>country</w:t>
        </w:r>
        <w:proofErr w:type="gramEnd"/>
        <w:r>
          <w:rPr>
            <w:rFonts w:ascii="Calibri" w:eastAsia="Calibri" w:hAnsi="Calibri" w:cs="Calibri"/>
          </w:rPr>
          <w:t>":"United</w:t>
        </w:r>
        <w:proofErr w:type="spellEnd"/>
        <w:r>
          <w:rPr>
            <w:rFonts w:ascii="Calibri" w:eastAsia="Calibri" w:hAnsi="Calibri" w:cs="Calibri"/>
          </w:rPr>
          <w:t xml:space="preserve"> States",</w:t>
        </w:r>
      </w:ins>
    </w:p>
    <w:p w:rsidR="00FF7858" w:rsidRDefault="00FF7858" w:rsidP="00FF7858">
      <w:pPr>
        <w:spacing w:line="240" w:lineRule="auto"/>
        <w:rPr>
          <w:ins w:id="38" w:author="ola" w:date="2013-09-29T22:24:00Z"/>
          <w:rFonts w:ascii="Calibri" w:eastAsia="Calibri" w:hAnsi="Calibri" w:cs="Calibri"/>
        </w:rPr>
      </w:pPr>
      <w:ins w:id="39" w:author="ola" w:date="2013-09-29T22:24:00Z">
        <w:r>
          <w:rPr>
            <w:rFonts w:ascii="Calibri" w:eastAsia="Calibri" w:hAnsi="Calibri" w:cs="Calibri"/>
          </w:rPr>
          <w:tab/>
          <w:t>"email":"testdsdsdasda@yahoo.com",</w:t>
        </w:r>
      </w:ins>
    </w:p>
    <w:p w:rsidR="00FF7858" w:rsidRDefault="00FF7858" w:rsidP="00FF7858">
      <w:pPr>
        <w:spacing w:line="240" w:lineRule="auto"/>
        <w:rPr>
          <w:ins w:id="40" w:author="ola" w:date="2013-09-29T22:24:00Z"/>
          <w:rFonts w:ascii="Calibri" w:eastAsia="Calibri" w:hAnsi="Calibri" w:cs="Calibri"/>
        </w:rPr>
      </w:pPr>
      <w:ins w:id="41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proofErr w:type="gramStart"/>
        <w:r>
          <w:rPr>
            <w:rFonts w:ascii="Calibri" w:eastAsia="Calibri" w:hAnsi="Calibri" w:cs="Calibri"/>
          </w:rPr>
          <w:t>gender</w:t>
        </w:r>
        <w:proofErr w:type="gramEnd"/>
        <w:r>
          <w:rPr>
            <w:rFonts w:ascii="Calibri" w:eastAsia="Calibri" w:hAnsi="Calibri" w:cs="Calibri"/>
          </w:rPr>
          <w:t>":"Male</w:t>
        </w:r>
        <w:proofErr w:type="spellEnd"/>
        <w:r>
          <w:rPr>
            <w:rFonts w:ascii="Calibri" w:eastAsia="Calibri" w:hAnsi="Calibri" w:cs="Calibri"/>
          </w:rPr>
          <w:t>",</w:t>
        </w:r>
      </w:ins>
    </w:p>
    <w:p w:rsidR="00FF7858" w:rsidRDefault="00FF7858" w:rsidP="00FF7858">
      <w:pPr>
        <w:spacing w:line="240" w:lineRule="auto"/>
        <w:rPr>
          <w:ins w:id="42" w:author="ola" w:date="2013-09-29T22:24:00Z"/>
          <w:rFonts w:ascii="Calibri" w:eastAsia="Calibri" w:hAnsi="Calibri" w:cs="Calibri"/>
        </w:rPr>
      </w:pPr>
      <w:ins w:id="43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proofErr w:type="gramStart"/>
        <w:r>
          <w:rPr>
            <w:rFonts w:ascii="Calibri" w:eastAsia="Calibri" w:hAnsi="Calibri" w:cs="Calibri"/>
          </w:rPr>
          <w:t>isApproved</w:t>
        </w:r>
        <w:proofErr w:type="spellEnd"/>
        <w:proofErr w:type="gramEnd"/>
        <w:r>
          <w:rPr>
            <w:rFonts w:ascii="Calibri" w:eastAsia="Calibri" w:hAnsi="Calibri" w:cs="Calibri"/>
          </w:rPr>
          <w:t>":true,</w:t>
        </w:r>
      </w:ins>
    </w:p>
    <w:p w:rsidR="00FF7858" w:rsidRDefault="00FF7858" w:rsidP="00FF7858">
      <w:pPr>
        <w:spacing w:line="240" w:lineRule="auto"/>
        <w:rPr>
          <w:ins w:id="44" w:author="ola" w:date="2013-09-29T22:24:00Z"/>
          <w:rFonts w:ascii="Calibri" w:eastAsia="Calibri" w:hAnsi="Calibri" w:cs="Calibri"/>
        </w:rPr>
      </w:pPr>
      <w:ins w:id="45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gramStart"/>
        <w:r>
          <w:rPr>
            <w:rFonts w:ascii="Calibri" w:eastAsia="Calibri" w:hAnsi="Calibri" w:cs="Calibri"/>
          </w:rPr>
          <w:t>lattitude</w:t>
        </w:r>
        <w:proofErr w:type="gramEnd"/>
        <w:r>
          <w:rPr>
            <w:rFonts w:ascii="Calibri" w:eastAsia="Calibri" w:hAnsi="Calibri" w:cs="Calibri"/>
          </w:rPr>
          <w:t>":1.26743233E+15,</w:t>
        </w:r>
      </w:ins>
    </w:p>
    <w:p w:rsidR="00FF7858" w:rsidRDefault="00FF7858" w:rsidP="00FF7858">
      <w:pPr>
        <w:spacing w:line="240" w:lineRule="auto"/>
        <w:rPr>
          <w:ins w:id="46" w:author="ola" w:date="2013-09-29T22:24:00Z"/>
          <w:rFonts w:ascii="Calibri" w:eastAsia="Calibri" w:hAnsi="Calibri" w:cs="Calibri"/>
        </w:rPr>
      </w:pPr>
      <w:ins w:id="47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gramStart"/>
        <w:r>
          <w:rPr>
            <w:rFonts w:ascii="Calibri" w:eastAsia="Calibri" w:hAnsi="Calibri" w:cs="Calibri"/>
          </w:rPr>
          <w:t>longitude</w:t>
        </w:r>
        <w:proofErr w:type="gramEnd"/>
        <w:r>
          <w:rPr>
            <w:rFonts w:ascii="Calibri" w:eastAsia="Calibri" w:hAnsi="Calibri" w:cs="Calibri"/>
          </w:rPr>
          <w:t>":1.26743233E+15,</w:t>
        </w:r>
      </w:ins>
    </w:p>
    <w:p w:rsidR="00FF7858" w:rsidRDefault="00FF7858" w:rsidP="00FF7858">
      <w:pPr>
        <w:spacing w:line="240" w:lineRule="auto"/>
        <w:rPr>
          <w:ins w:id="48" w:author="ola" w:date="2013-09-29T22:24:00Z"/>
          <w:rFonts w:ascii="Calibri" w:eastAsia="Calibri" w:hAnsi="Calibri" w:cs="Calibri"/>
        </w:rPr>
      </w:pPr>
      <w:ins w:id="49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r>
          <w:rPr>
            <w:rFonts w:ascii="Calibri" w:eastAsia="Calibri" w:hAnsi="Calibri" w:cs="Calibri"/>
          </w:rPr>
          <w:t>openidIdentifer</w:t>
        </w:r>
        <w:proofErr w:type="spellEnd"/>
        <w:r>
          <w:rPr>
            <w:rFonts w:ascii="Calibri" w:eastAsia="Calibri" w:hAnsi="Calibri" w:cs="Calibri"/>
          </w:rPr>
          <w:t>":"",</w:t>
        </w:r>
      </w:ins>
    </w:p>
    <w:p w:rsidR="00FF7858" w:rsidRDefault="00FF7858" w:rsidP="00FF7858">
      <w:pPr>
        <w:spacing w:line="240" w:lineRule="auto"/>
        <w:rPr>
          <w:ins w:id="50" w:author="ola" w:date="2013-09-29T22:24:00Z"/>
          <w:rFonts w:ascii="Calibri" w:eastAsia="Calibri" w:hAnsi="Calibri" w:cs="Calibri"/>
        </w:rPr>
      </w:pPr>
      <w:ins w:id="51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r>
          <w:rPr>
            <w:rFonts w:ascii="Calibri" w:eastAsia="Calibri" w:hAnsi="Calibri" w:cs="Calibri"/>
          </w:rPr>
          <w:t>openidProvidername</w:t>
        </w:r>
        <w:proofErr w:type="spellEnd"/>
        <w:r>
          <w:rPr>
            <w:rFonts w:ascii="Calibri" w:eastAsia="Calibri" w:hAnsi="Calibri" w:cs="Calibri"/>
          </w:rPr>
          <w:t>":"",</w:t>
        </w:r>
      </w:ins>
    </w:p>
    <w:p w:rsidR="00FF7858" w:rsidRDefault="00FF7858" w:rsidP="00FF7858">
      <w:pPr>
        <w:spacing w:line="240" w:lineRule="auto"/>
        <w:rPr>
          <w:ins w:id="52" w:author="ola" w:date="2013-09-29T22:24:00Z"/>
          <w:rFonts w:ascii="Calibri" w:eastAsia="Calibri" w:hAnsi="Calibri" w:cs="Calibri"/>
        </w:rPr>
      </w:pPr>
      <w:ins w:id="53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gramStart"/>
        <w:r>
          <w:rPr>
            <w:rFonts w:ascii="Calibri" w:eastAsia="Calibri" w:hAnsi="Calibri" w:cs="Calibri"/>
          </w:rPr>
          <w:t>password</w:t>
        </w:r>
        <w:proofErr w:type="gramEnd"/>
        <w:r>
          <w:rPr>
            <w:rFonts w:ascii="Calibri" w:eastAsia="Calibri" w:hAnsi="Calibri" w:cs="Calibri"/>
          </w:rPr>
          <w:t>":"kayode02",</w:t>
        </w:r>
      </w:ins>
    </w:p>
    <w:p w:rsidR="00FF7858" w:rsidRDefault="00FF7858" w:rsidP="00FF7858">
      <w:pPr>
        <w:spacing w:line="240" w:lineRule="auto"/>
        <w:rPr>
          <w:ins w:id="54" w:author="ola" w:date="2013-09-29T22:24:00Z"/>
          <w:rFonts w:ascii="Calibri" w:eastAsia="Calibri" w:hAnsi="Calibri" w:cs="Calibri"/>
        </w:rPr>
      </w:pPr>
      <w:ins w:id="55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proofErr w:type="gramStart"/>
        <w:r>
          <w:rPr>
            <w:rFonts w:ascii="Calibri" w:eastAsia="Calibri" w:hAnsi="Calibri" w:cs="Calibri"/>
          </w:rPr>
          <w:t>providerUserKey</w:t>
        </w:r>
        <w:proofErr w:type="spellEnd"/>
        <w:proofErr w:type="gramEnd"/>
        <w:r>
          <w:rPr>
            <w:rFonts w:ascii="Calibri" w:eastAsia="Calibri" w:hAnsi="Calibri" w:cs="Calibri"/>
          </w:rPr>
          <w:t>":{},</w:t>
        </w:r>
      </w:ins>
    </w:p>
    <w:p w:rsidR="00FF7858" w:rsidRDefault="00FF7858" w:rsidP="00FF7858">
      <w:pPr>
        <w:spacing w:line="240" w:lineRule="auto"/>
        <w:rPr>
          <w:ins w:id="56" w:author="ola" w:date="2013-09-29T22:24:00Z"/>
          <w:rFonts w:ascii="Calibri" w:eastAsia="Calibri" w:hAnsi="Calibri" w:cs="Calibri"/>
        </w:rPr>
      </w:pPr>
      <w:ins w:id="57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gramStart"/>
        <w:r>
          <w:rPr>
            <w:rFonts w:ascii="Calibri" w:eastAsia="Calibri" w:hAnsi="Calibri" w:cs="Calibri"/>
          </w:rPr>
          <w:t>screenname</w:t>
        </w:r>
        <w:proofErr w:type="gramEnd"/>
        <w:r>
          <w:rPr>
            <w:rFonts w:ascii="Calibri" w:eastAsia="Calibri" w:hAnsi="Calibri" w:cs="Calibri"/>
          </w:rPr>
          <w:t>":"testofusername23",</w:t>
        </w:r>
      </w:ins>
    </w:p>
    <w:p w:rsidR="00FF7858" w:rsidRDefault="00FF7858" w:rsidP="00FF7858">
      <w:pPr>
        <w:spacing w:line="240" w:lineRule="auto"/>
        <w:rPr>
          <w:ins w:id="58" w:author="ola" w:date="2013-09-29T22:24:00Z"/>
          <w:rFonts w:ascii="Calibri" w:eastAsia="Calibri" w:hAnsi="Calibri" w:cs="Calibri"/>
        </w:rPr>
      </w:pPr>
      <w:ins w:id="59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r>
          <w:rPr>
            <w:rFonts w:ascii="Calibri" w:eastAsia="Calibri" w:hAnsi="Calibri" w:cs="Calibri"/>
          </w:rPr>
          <w:t>securityAnswer</w:t>
        </w:r>
        <w:proofErr w:type="spellEnd"/>
        <w:r>
          <w:rPr>
            <w:rFonts w:ascii="Calibri" w:eastAsia="Calibri" w:hAnsi="Calibri" w:cs="Calibri"/>
          </w:rPr>
          <w:t>":"",</w:t>
        </w:r>
      </w:ins>
    </w:p>
    <w:p w:rsidR="00FF7858" w:rsidRDefault="00FF7858" w:rsidP="00FF7858">
      <w:pPr>
        <w:spacing w:line="240" w:lineRule="auto"/>
        <w:rPr>
          <w:ins w:id="60" w:author="ola" w:date="2013-09-29T22:24:00Z"/>
          <w:rFonts w:ascii="Calibri" w:eastAsia="Calibri" w:hAnsi="Calibri" w:cs="Calibri"/>
        </w:rPr>
      </w:pPr>
      <w:ins w:id="61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r>
          <w:rPr>
            <w:rFonts w:ascii="Calibri" w:eastAsia="Calibri" w:hAnsi="Calibri" w:cs="Calibri"/>
          </w:rPr>
          <w:t>securityQuestion</w:t>
        </w:r>
        <w:proofErr w:type="spellEnd"/>
        <w:r>
          <w:rPr>
            <w:rFonts w:ascii="Calibri" w:eastAsia="Calibri" w:hAnsi="Calibri" w:cs="Calibri"/>
          </w:rPr>
          <w:t>":"",</w:t>
        </w:r>
      </w:ins>
    </w:p>
    <w:p w:rsidR="00FF7858" w:rsidRDefault="00FF7858" w:rsidP="00FF7858">
      <w:pPr>
        <w:spacing w:line="240" w:lineRule="auto"/>
        <w:rPr>
          <w:ins w:id="62" w:author="ola" w:date="2013-09-29T22:24:00Z"/>
          <w:rFonts w:ascii="Calibri" w:eastAsia="Calibri" w:hAnsi="Calibri" w:cs="Calibri"/>
        </w:rPr>
      </w:pPr>
      <w:ins w:id="63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proofErr w:type="gramStart"/>
        <w:r>
          <w:rPr>
            <w:rFonts w:ascii="Calibri" w:eastAsia="Calibri" w:hAnsi="Calibri" w:cs="Calibri"/>
          </w:rPr>
          <w:t>stateprovince</w:t>
        </w:r>
        <w:proofErr w:type="spellEnd"/>
        <w:proofErr w:type="gramEnd"/>
        <w:r>
          <w:rPr>
            <w:rFonts w:ascii="Calibri" w:eastAsia="Calibri" w:hAnsi="Calibri" w:cs="Calibri"/>
          </w:rPr>
          <w:t>":"Minnesota",</w:t>
        </w:r>
      </w:ins>
    </w:p>
    <w:p w:rsidR="00FF7858" w:rsidRDefault="00FF7858" w:rsidP="00FF7858">
      <w:pPr>
        <w:spacing w:line="240" w:lineRule="auto"/>
        <w:rPr>
          <w:ins w:id="64" w:author="ola" w:date="2013-09-29T22:24:00Z"/>
          <w:rFonts w:ascii="Calibri" w:eastAsia="Calibri" w:hAnsi="Calibri" w:cs="Calibri"/>
        </w:rPr>
      </w:pPr>
      <w:ins w:id="65" w:author="ola" w:date="2013-09-29T22:24:00Z">
        <w:r>
          <w:rPr>
            <w:rFonts w:ascii="Calibri" w:eastAsia="Calibri" w:hAnsi="Calibri" w:cs="Calibri"/>
          </w:rPr>
          <w:lastRenderedPageBreak/>
          <w:tab/>
          <w:t>"</w:t>
        </w:r>
        <w:proofErr w:type="gramStart"/>
        <w:r>
          <w:rPr>
            <w:rFonts w:ascii="Calibri" w:eastAsia="Calibri" w:hAnsi="Calibri" w:cs="Calibri"/>
          </w:rPr>
          <w:t>status</w:t>
        </w:r>
        <w:proofErr w:type="gramEnd"/>
        <w:r>
          <w:rPr>
            <w:rFonts w:ascii="Calibri" w:eastAsia="Calibri" w:hAnsi="Calibri" w:cs="Calibri"/>
          </w:rPr>
          <w:t>":0,</w:t>
        </w:r>
      </w:ins>
    </w:p>
    <w:p w:rsidR="00FF7858" w:rsidRDefault="00FF7858" w:rsidP="00FF7858">
      <w:pPr>
        <w:spacing w:line="240" w:lineRule="auto"/>
        <w:rPr>
          <w:ins w:id="66" w:author="ola" w:date="2013-09-29T22:24:00Z"/>
          <w:rFonts w:ascii="Calibri" w:eastAsia="Calibri" w:hAnsi="Calibri" w:cs="Calibri"/>
        </w:rPr>
      </w:pPr>
      <w:ins w:id="67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gramStart"/>
        <w:r>
          <w:rPr>
            <w:rFonts w:ascii="Calibri" w:eastAsia="Calibri" w:hAnsi="Calibri" w:cs="Calibri"/>
          </w:rPr>
          <w:t>username</w:t>
        </w:r>
        <w:proofErr w:type="gramEnd"/>
        <w:r>
          <w:rPr>
            <w:rFonts w:ascii="Calibri" w:eastAsia="Calibri" w:hAnsi="Calibri" w:cs="Calibri"/>
          </w:rPr>
          <w:t>":"</w:t>
        </w:r>
        <w:proofErr w:type="spellStart"/>
        <w:r>
          <w:rPr>
            <w:rFonts w:ascii="Calibri" w:eastAsia="Calibri" w:hAnsi="Calibri" w:cs="Calibri"/>
          </w:rPr>
          <w:t>examplecreate</w:t>
        </w:r>
        <w:proofErr w:type="spellEnd"/>
        <w:r>
          <w:rPr>
            <w:rFonts w:ascii="Calibri" w:eastAsia="Calibri" w:hAnsi="Calibri" w:cs="Calibri"/>
          </w:rPr>
          <w:t>",</w:t>
        </w:r>
      </w:ins>
    </w:p>
    <w:p w:rsidR="00FF7858" w:rsidRDefault="00FF7858" w:rsidP="00FF7858">
      <w:pPr>
        <w:spacing w:line="240" w:lineRule="auto"/>
        <w:rPr>
          <w:ins w:id="68" w:author="ola" w:date="2013-09-29T22:24:00Z"/>
          <w:rFonts w:ascii="Calibri" w:eastAsia="Calibri" w:hAnsi="Calibri" w:cs="Calibri"/>
        </w:rPr>
      </w:pPr>
      <w:ins w:id="69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gramStart"/>
        <w:r>
          <w:rPr>
            <w:rFonts w:ascii="Calibri" w:eastAsia="Calibri" w:hAnsi="Calibri" w:cs="Calibri"/>
          </w:rPr>
          <w:t>zippostalcode</w:t>
        </w:r>
        <w:proofErr w:type="gramEnd"/>
        <w:r>
          <w:rPr>
            <w:rFonts w:ascii="Calibri" w:eastAsia="Calibri" w:hAnsi="Calibri" w:cs="Calibri"/>
          </w:rPr>
          <w:t>":"55411"</w:t>
        </w:r>
      </w:ins>
    </w:p>
    <w:p w:rsidR="00FF7858" w:rsidRDefault="00FF7858" w:rsidP="00FF7858">
      <w:pPr>
        <w:spacing w:line="240" w:lineRule="auto"/>
        <w:rPr>
          <w:ins w:id="70" w:author="ola" w:date="2013-09-29T22:24:00Z"/>
          <w:rFonts w:ascii="Calibri" w:eastAsia="Calibri" w:hAnsi="Calibri" w:cs="Calibri"/>
        </w:rPr>
      </w:pPr>
      <w:ins w:id="71" w:author="ola" w:date="2013-09-29T22:24:00Z">
        <w:r>
          <w:rPr>
            <w:rFonts w:ascii="Calibri" w:eastAsia="Calibri" w:hAnsi="Calibri" w:cs="Calibri"/>
          </w:rPr>
          <w:t>}</w:t>
        </w:r>
      </w:ins>
    </w:p>
    <w:p w:rsidR="00FF7858" w:rsidRDefault="00FF7858" w:rsidP="00FF7858">
      <w:pPr>
        <w:spacing w:line="240" w:lineRule="auto"/>
        <w:rPr>
          <w:ins w:id="72" w:author="ola" w:date="2013-09-29T22:24:00Z"/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ins w:id="73" w:author="ola" w:date="2013-09-29T22:24:00Z"/>
          <w:rFonts w:ascii="Calibri" w:eastAsia="Calibri" w:hAnsi="Calibri" w:cs="Calibri"/>
        </w:rPr>
      </w:pPr>
      <w:ins w:id="74" w:author="ola" w:date="2013-09-29T22:24:00Z">
        <w:r>
          <w:rPr>
            <w:rFonts w:ascii="Calibri" w:eastAsia="Calibri" w:hAnsi="Calibri" w:cs="Calibri"/>
          </w:rPr>
          <w:t>For now password is sent in plain text but will be over SSL later</w:t>
        </w:r>
      </w:ins>
    </w:p>
    <w:p w:rsidR="00FF7858" w:rsidRDefault="00FF7858" w:rsidP="00FF7858">
      <w:pPr>
        <w:spacing w:line="240" w:lineRule="auto"/>
        <w:rPr>
          <w:ins w:id="75" w:author="ola" w:date="2013-09-29T22:24:00Z"/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ins w:id="76" w:author="ola" w:date="2013-09-29T22:24:00Z"/>
          <w:rFonts w:ascii="Calibri" w:eastAsia="Calibri" w:hAnsi="Calibri" w:cs="Calibri"/>
          <w:color w:val="FF0000"/>
        </w:rPr>
      </w:pPr>
      <w:ins w:id="77" w:author="ola" w:date="2013-09-29T22:24:00Z">
        <w:r>
          <w:rPr>
            <w:rFonts w:ascii="Calibri" w:eastAsia="Calibri" w:hAnsi="Calibri" w:cs="Calibri"/>
            <w:color w:val="FF0000"/>
          </w:rPr>
          <w:t>***NEW ****</w:t>
        </w:r>
      </w:ins>
    </w:p>
    <w:p w:rsidR="00FF7858" w:rsidRDefault="00FF7858" w:rsidP="00FF7858">
      <w:pPr>
        <w:spacing w:line="240" w:lineRule="auto"/>
        <w:rPr>
          <w:ins w:id="78" w:author="ola" w:date="2013-09-29T22:24:00Z"/>
          <w:rFonts w:ascii="Calibri" w:eastAsia="Calibri" w:hAnsi="Calibri" w:cs="Calibri"/>
        </w:rPr>
      </w:pPr>
      <w:ins w:id="79" w:author="ola" w:date="2013-09-29T22:24:00Z">
        <w:r>
          <w:rPr>
            <w:rFonts w:ascii="Calibri" w:eastAsia="Calibri" w:hAnsi="Calibri" w:cs="Calibri"/>
          </w:rPr>
          <w:t xml:space="preserve">I added a new response object that returns JSON data </w:t>
        </w:r>
        <w:proofErr w:type="gramStart"/>
        <w:r>
          <w:rPr>
            <w:rFonts w:ascii="Calibri" w:eastAsia="Calibri" w:hAnsi="Calibri" w:cs="Calibri"/>
          </w:rPr>
          <w:t>in  the</w:t>
        </w:r>
        <w:proofErr w:type="gramEnd"/>
        <w:r>
          <w:rPr>
            <w:rFonts w:ascii="Calibri" w:eastAsia="Calibri" w:hAnsi="Calibri" w:cs="Calibri"/>
          </w:rPr>
          <w:t xml:space="preserve"> following format :</w:t>
        </w:r>
      </w:ins>
    </w:p>
    <w:p w:rsidR="00FF7858" w:rsidRDefault="00FF7858" w:rsidP="00FF7858">
      <w:pPr>
        <w:spacing w:line="240" w:lineRule="auto"/>
        <w:rPr>
          <w:ins w:id="80" w:author="ola" w:date="2013-09-29T22:24:00Z"/>
          <w:rFonts w:ascii="Calibri" w:eastAsia="Calibri" w:hAnsi="Calibri" w:cs="Calibri"/>
        </w:rPr>
      </w:pPr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82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{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84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"Documents":[{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86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</w:t>
        </w:r>
        <w:proofErr w:type="gramStart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document</w:t>
        </w:r>
        <w:proofErr w:type="gram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":[81,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88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109,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90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70,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92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122,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94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90,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96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83,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98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65,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00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50,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02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78,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04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67,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06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66,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08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84,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10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100,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12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72,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3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14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74,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5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16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108,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7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18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89,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9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20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87,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1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22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48,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3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24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61],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5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26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</w:t>
        </w:r>
        <w:proofErr w:type="gramStart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documenttype</w:t>
        </w:r>
        <w:proofErr w:type="gram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":0,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7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28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</w:t>
        </w:r>
        <w:proofErr w:type="spellStart"/>
        <w:proofErr w:type="gramStart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filename</w:t>
        </w:r>
        <w:proofErr w:type="gram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":"String</w:t>
        </w:r>
        <w:proofErr w:type="spell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 xml:space="preserve"> content",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9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30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</w:t>
        </w:r>
        <w:proofErr w:type="spellStart"/>
        <w:proofErr w:type="gramStart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mimetype</w:t>
        </w:r>
        <w:proofErr w:type="spellEnd"/>
        <w:proofErr w:type="gram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":"String content"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1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32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}],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3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34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</w:t>
        </w:r>
        <w:proofErr w:type="spellStart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ResponseMessages</w:t>
        </w:r>
        <w:proofErr w:type="spell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":[{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5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36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</w:t>
        </w:r>
        <w:proofErr w:type="spellStart"/>
        <w:proofErr w:type="gramStart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dataelement</w:t>
        </w:r>
        <w:proofErr w:type="spellEnd"/>
        <w:proofErr w:type="gram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":"String content",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7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38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</w:t>
        </w:r>
        <w:proofErr w:type="spellStart"/>
        <w:proofErr w:type="gramStart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errormessage</w:t>
        </w:r>
        <w:proofErr w:type="spellEnd"/>
        <w:proofErr w:type="gram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":"String content",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9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40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</w:r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</w:t>
        </w:r>
        <w:proofErr w:type="spellStart"/>
        <w:proofErr w:type="gramStart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message</w:t>
        </w:r>
        <w:proofErr w:type="gram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":"String</w:t>
        </w:r>
        <w:proofErr w:type="spell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 xml:space="preserve"> content"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1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42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lastRenderedPageBreak/>
          <w:tab/>
          <w:t>}],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3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44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</w:t>
        </w:r>
        <w:proofErr w:type="gramStart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currentstatuscode</w:t>
        </w:r>
        <w:proofErr w:type="gram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":0,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5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46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</w:t>
        </w:r>
        <w:proofErr w:type="spellStart"/>
        <w:proofErr w:type="gramStart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currentstatusdate</w:t>
        </w:r>
        <w:proofErr w:type="spellEnd"/>
        <w:proofErr w:type="gram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":"\/Date(928167600000-0500)\/",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7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48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</w:t>
        </w:r>
        <w:proofErr w:type="spellStart"/>
        <w:proofErr w:type="gramStart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email</w:t>
        </w:r>
        <w:proofErr w:type="gram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":"String</w:t>
        </w:r>
        <w:proofErr w:type="spell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 xml:space="preserve"> content",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9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50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"profileid1":"String content",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1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52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"profileid2":"String content",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3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54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</w:t>
        </w:r>
        <w:proofErr w:type="gramStart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profilestatus</w:t>
        </w:r>
        <w:proofErr w:type="gram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":0,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5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56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</w:t>
        </w:r>
        <w:proofErr w:type="spellStart"/>
        <w:proofErr w:type="gramStart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profilestatusdate</w:t>
        </w:r>
        <w:proofErr w:type="spellEnd"/>
        <w:proofErr w:type="gram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":"\/Date(928167600000-0500)\/",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7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58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</w:t>
        </w:r>
        <w:proofErr w:type="spellStart"/>
        <w:proofErr w:type="gramStart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requestreturnflag</w:t>
        </w:r>
        <w:proofErr w:type="spellEnd"/>
        <w:proofErr w:type="gram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":true,</w:t>
        </w:r>
      </w:ins>
    </w:p>
    <w:p w:rsidR="00FF7858" w:rsidRDefault="00FF7858" w:rsidP="00FF7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9" w:author="ola" w:date="2013-09-29T22:24:00Z"/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ins w:id="160" w:author="ola" w:date="2013-09-29T22:24:00Z"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ab/>
          <w:t>"</w:t>
        </w:r>
        <w:proofErr w:type="spellStart"/>
        <w:proofErr w:type="gramStart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responsecreatedate</w:t>
        </w:r>
        <w:proofErr w:type="spellEnd"/>
        <w:proofErr w:type="gramEnd"/>
        <w:r>
          <w:rPr>
            <w:rFonts w:ascii="Courier New" w:eastAsia="Courier New" w:hAnsi="Courier New" w:cs="Courier New"/>
            <w:color w:val="000000"/>
            <w:sz w:val="24"/>
            <w:shd w:val="clear" w:color="auto" w:fill="E5E5CC"/>
          </w:rPr>
          <w:t>":"\/Date(928167600000-0500)\/"</w:t>
        </w:r>
      </w:ins>
    </w:p>
    <w:p w:rsidR="00FF7858" w:rsidRDefault="00FF7858" w:rsidP="00FF7858">
      <w:pPr>
        <w:spacing w:line="240" w:lineRule="auto"/>
        <w:rPr>
          <w:ins w:id="161" w:author="ola" w:date="2013-09-29T22:24:00Z"/>
          <w:rFonts w:ascii="Times New Roman" w:eastAsia="Times New Roman" w:hAnsi="Times New Roman" w:cs="Times New Roman"/>
          <w:color w:val="000000"/>
          <w:sz w:val="24"/>
        </w:rPr>
      </w:pPr>
      <w:ins w:id="162" w:author="ola" w:date="2013-09-29T22:24:00Z">
        <w:r>
          <w:rPr>
            <w:rFonts w:ascii="Times New Roman" w:eastAsia="Times New Roman" w:hAnsi="Times New Roman" w:cs="Times New Roman"/>
            <w:color w:val="000000"/>
            <w:sz w:val="24"/>
          </w:rPr>
          <w:t>}</w:t>
        </w:r>
      </w:ins>
    </w:p>
    <w:p w:rsidR="00FF7858" w:rsidRDefault="00FF7858" w:rsidP="00FF7858">
      <w:pPr>
        <w:spacing w:line="240" w:lineRule="auto"/>
        <w:rPr>
          <w:ins w:id="163" w:author="ola" w:date="2013-09-29T22:24:00Z"/>
          <w:rFonts w:ascii="Courier New" w:eastAsia="Courier New" w:hAnsi="Courier New" w:cs="Courier New"/>
          <w:color w:val="000000"/>
          <w:sz w:val="24"/>
        </w:rPr>
      </w:pPr>
    </w:p>
    <w:p w:rsidR="00FF7858" w:rsidRDefault="00FF7858" w:rsidP="00FF7858">
      <w:pPr>
        <w:spacing w:line="240" w:lineRule="auto"/>
        <w:rPr>
          <w:ins w:id="164" w:author="ola" w:date="2013-09-29T22:24:00Z"/>
          <w:rFonts w:ascii="Times New Roman" w:eastAsia="Times New Roman" w:hAnsi="Times New Roman" w:cs="Times New Roman"/>
          <w:color w:val="000000"/>
          <w:sz w:val="24"/>
        </w:rPr>
      </w:pPr>
      <w:proofErr w:type="spellStart"/>
      <w:ins w:id="165" w:author="ola" w:date="2013-09-29T22:24:00Z">
        <w:r>
          <w:rPr>
            <w:rFonts w:ascii="Courier New" w:eastAsia="Courier New" w:hAnsi="Courier New" w:cs="Courier New"/>
            <w:color w:val="000000"/>
            <w:sz w:val="24"/>
          </w:rPr>
          <w:t>ResponseMessages</w:t>
        </w:r>
        <w:proofErr w:type="spellEnd"/>
        <w:r>
          <w:rPr>
            <w:rFonts w:ascii="Courier New" w:eastAsia="Courier New" w:hAnsi="Courier New" w:cs="Courier New"/>
            <w:color w:val="000000"/>
            <w:sz w:val="24"/>
          </w:rPr>
          <w:t xml:space="preserve"> will contain any error or other messages regarding if the profile was created </w:t>
        </w:r>
        <w:proofErr w:type="gramStart"/>
        <w:r>
          <w:rPr>
            <w:rFonts w:ascii="Courier New" w:eastAsia="Courier New" w:hAnsi="Courier New" w:cs="Courier New"/>
            <w:color w:val="000000"/>
            <w:sz w:val="24"/>
          </w:rPr>
          <w:t>or  activated</w:t>
        </w:r>
        <w:proofErr w:type="gramEnd"/>
        <w:r>
          <w:rPr>
            <w:rFonts w:ascii="Courier New" w:eastAsia="Courier New" w:hAnsi="Courier New" w:cs="Courier New"/>
            <w:color w:val="000000"/>
            <w:sz w:val="24"/>
          </w:rPr>
          <w:t xml:space="preserve"> or any other type of action.  IF there were any problems the </w:t>
        </w:r>
        <w:proofErr w:type="spellStart"/>
        <w:r>
          <w:rPr>
            <w:rFonts w:ascii="Courier New" w:eastAsia="Courier New" w:hAnsi="Courier New" w:cs="Courier New"/>
            <w:color w:val="000000"/>
            <w:sz w:val="24"/>
          </w:rPr>
          <w:t>errormessage</w:t>
        </w:r>
        <w:proofErr w:type="spellEnd"/>
        <w:r>
          <w:rPr>
            <w:rFonts w:ascii="Courier New" w:eastAsia="Courier New" w:hAnsi="Courier New" w:cs="Courier New"/>
            <w:color w:val="000000"/>
            <w:sz w:val="24"/>
          </w:rPr>
          <w:t xml:space="preserve"> field will be populated as well.</w:t>
        </w:r>
      </w:ins>
    </w:p>
    <w:p w:rsidR="00FF7858" w:rsidRDefault="00FF7858" w:rsidP="00FF7858">
      <w:pPr>
        <w:spacing w:line="240" w:lineRule="auto"/>
        <w:rPr>
          <w:ins w:id="166" w:author="ola" w:date="2013-09-29T22:24:00Z"/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ins w:id="167" w:author="ola" w:date="2013-09-29T22:24:00Z"/>
          <w:rFonts w:ascii="Calibri" w:eastAsia="Calibri" w:hAnsi="Calibri" w:cs="Calibri"/>
          <w:color w:val="FF0000"/>
        </w:rPr>
      </w:pPr>
      <w:ins w:id="168" w:author="ola" w:date="2013-09-29T22:24:00Z">
        <w:r>
          <w:rPr>
            <w:rFonts w:ascii="Calibri" w:eastAsia="Calibri" w:hAnsi="Calibri" w:cs="Calibri"/>
            <w:color w:val="FF0000"/>
          </w:rPr>
          <w:t>Also</w:t>
        </w:r>
      </w:ins>
    </w:p>
    <w:p w:rsidR="00FF7858" w:rsidRDefault="00FF7858" w:rsidP="00FF7858">
      <w:pPr>
        <w:spacing w:line="240" w:lineRule="auto"/>
        <w:rPr>
          <w:ins w:id="169" w:author="ola" w:date="2013-09-29T22:24:00Z"/>
          <w:rFonts w:ascii="Calibri" w:eastAsia="Calibri" w:hAnsi="Calibri" w:cs="Calibri"/>
        </w:rPr>
      </w:pPr>
      <w:ins w:id="170" w:author="ola" w:date="2013-09-29T22:24:00Z">
        <w:r>
          <w:rPr>
            <w:rFonts w:ascii="Calibri" w:eastAsia="Calibri" w:hAnsi="Calibri" w:cs="Calibri"/>
          </w:rPr>
          <w:t xml:space="preserve">The </w:t>
        </w:r>
        <w:proofErr w:type="spellStart"/>
        <w:r>
          <w:rPr>
            <w:rFonts w:ascii="Calibri" w:eastAsia="Calibri" w:hAnsi="Calibri" w:cs="Calibri"/>
          </w:rPr>
          <w:t>createuser</w:t>
        </w:r>
        <w:proofErr w:type="spellEnd"/>
        <w:r>
          <w:rPr>
            <w:rFonts w:ascii="Calibri" w:eastAsia="Calibri" w:hAnsi="Calibri" w:cs="Calibri"/>
          </w:rPr>
          <w:t xml:space="preserve"> service </w:t>
        </w:r>
        <w:proofErr w:type="gramStart"/>
        <w:r>
          <w:rPr>
            <w:rFonts w:ascii="Calibri" w:eastAsia="Calibri" w:hAnsi="Calibri" w:cs="Calibri"/>
          </w:rPr>
          <w:t>call  validates</w:t>
        </w:r>
        <w:proofErr w:type="gramEnd"/>
        <w:r>
          <w:rPr>
            <w:rFonts w:ascii="Calibri" w:eastAsia="Calibri" w:hAnsi="Calibri" w:cs="Calibri"/>
          </w:rPr>
          <w:t xml:space="preserve"> </w:t>
        </w:r>
        <w:proofErr w:type="spellStart"/>
        <w:r>
          <w:rPr>
            <w:rFonts w:ascii="Calibri" w:eastAsia="Calibri" w:hAnsi="Calibri" w:cs="Calibri"/>
          </w:rPr>
          <w:t>unequie</w:t>
        </w:r>
        <w:proofErr w:type="spellEnd"/>
        <w:r>
          <w:rPr>
            <w:rFonts w:ascii="Calibri" w:eastAsia="Calibri" w:hAnsi="Calibri" w:cs="Calibri"/>
          </w:rPr>
          <w:t xml:space="preserve">  email address and username only, in the future we will validate long and </w:t>
        </w:r>
        <w:proofErr w:type="spellStart"/>
        <w:r>
          <w:rPr>
            <w:rFonts w:ascii="Calibri" w:eastAsia="Calibri" w:hAnsi="Calibri" w:cs="Calibri"/>
          </w:rPr>
          <w:t>lat</w:t>
        </w:r>
        <w:proofErr w:type="spellEnd"/>
        <w:r>
          <w:rPr>
            <w:rFonts w:ascii="Calibri" w:eastAsia="Calibri" w:hAnsi="Calibri" w:cs="Calibri"/>
          </w:rPr>
          <w:t xml:space="preserve"> to make sure they match city and country :</w:t>
        </w:r>
      </w:ins>
    </w:p>
    <w:p w:rsidR="00FF7858" w:rsidRDefault="00FF7858" w:rsidP="00FF7858">
      <w:pPr>
        <w:spacing w:line="240" w:lineRule="auto"/>
        <w:rPr>
          <w:ins w:id="171" w:author="ola" w:date="2013-09-29T22:24:00Z"/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ins w:id="172" w:author="ola" w:date="2013-09-29T22:24:00Z"/>
          <w:rFonts w:ascii="Calibri" w:eastAsia="Calibri" w:hAnsi="Calibri" w:cs="Calibri"/>
        </w:rPr>
      </w:pPr>
      <w:ins w:id="173" w:author="ola" w:date="2013-09-29T22:24:00Z">
        <w:r>
          <w:rPr>
            <w:rFonts w:ascii="Calibri" w:eastAsia="Calibri" w:hAnsi="Calibri" w:cs="Calibri"/>
          </w:rPr>
          <w:t xml:space="preserve">For </w:t>
        </w:r>
        <w:proofErr w:type="spellStart"/>
        <w:r>
          <w:rPr>
            <w:rFonts w:ascii="Calibri" w:eastAsia="Calibri" w:hAnsi="Calibri" w:cs="Calibri"/>
          </w:rPr>
          <w:t>eample</w:t>
        </w:r>
        <w:proofErr w:type="spellEnd"/>
        <w:r>
          <w:rPr>
            <w:rFonts w:ascii="Calibri" w:eastAsia="Calibri" w:hAnsi="Calibri" w:cs="Calibri"/>
          </w:rPr>
          <w:t xml:space="preserve"> a duplicate email will return the following JSON</w:t>
        </w:r>
      </w:ins>
    </w:p>
    <w:p w:rsidR="00FF7858" w:rsidRDefault="00FF7858" w:rsidP="00FF7858">
      <w:pPr>
        <w:spacing w:line="240" w:lineRule="auto"/>
        <w:rPr>
          <w:ins w:id="174" w:author="ola" w:date="2013-09-29T22:24:00Z"/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ins w:id="175" w:author="ola" w:date="2013-09-29T22:24:00Z"/>
          <w:rFonts w:ascii="Microsoft Sans Serif" w:eastAsia="Microsoft Sans Serif" w:hAnsi="Microsoft Sans Serif" w:cs="Microsoft Sans Serif"/>
          <w:sz w:val="17"/>
        </w:rPr>
      </w:pPr>
      <w:ins w:id="176" w:author="ola" w:date="2013-09-29T22:24:00Z">
        <w:r>
          <w:rPr>
            <w:rFonts w:ascii="Microsoft Sans Serif" w:eastAsia="Microsoft Sans Serif" w:hAnsi="Microsoft Sans Serif" w:cs="Microsoft Sans Serif"/>
            <w:sz w:val="17"/>
          </w:rPr>
          <w:t>{</w:t>
        </w:r>
      </w:ins>
    </w:p>
    <w:p w:rsidR="00FF7858" w:rsidRDefault="00FF7858" w:rsidP="00FF7858">
      <w:pPr>
        <w:spacing w:line="240" w:lineRule="auto"/>
        <w:rPr>
          <w:ins w:id="177" w:author="ola" w:date="2013-09-29T22:24:00Z"/>
          <w:rFonts w:ascii="Microsoft Sans Serif" w:eastAsia="Microsoft Sans Serif" w:hAnsi="Microsoft Sans Serif" w:cs="Microsoft Sans Serif"/>
          <w:sz w:val="17"/>
        </w:rPr>
      </w:pPr>
      <w:ins w:id="178" w:author="ola" w:date="2013-09-29T22:24:00Z">
        <w:r>
          <w:rPr>
            <w:rFonts w:ascii="Microsoft Sans Serif" w:eastAsia="Microsoft Sans Serif" w:hAnsi="Microsoft Sans Serif" w:cs="Microsoft Sans Serif"/>
            <w:sz w:val="17"/>
          </w:rPr>
          <w:t>"Documents"</w:t>
        </w:r>
        <w:proofErr w:type="gramStart"/>
        <w:r>
          <w:rPr>
            <w:rFonts w:ascii="Microsoft Sans Serif" w:eastAsia="Microsoft Sans Serif" w:hAnsi="Microsoft Sans Serif" w:cs="Microsoft Sans Serif"/>
            <w:sz w:val="17"/>
          </w:rPr>
          <w:t>:[</w:t>
        </w:r>
        <w:proofErr w:type="gramEnd"/>
        <w:r>
          <w:rPr>
            <w:rFonts w:ascii="Microsoft Sans Serif" w:eastAsia="Microsoft Sans Serif" w:hAnsi="Microsoft Sans Serif" w:cs="Microsoft Sans Serif"/>
            <w:sz w:val="17"/>
          </w:rPr>
          <w:t>],</w:t>
        </w:r>
      </w:ins>
    </w:p>
    <w:p w:rsidR="00FF7858" w:rsidRDefault="00FF7858" w:rsidP="00FF7858">
      <w:pPr>
        <w:spacing w:line="240" w:lineRule="auto"/>
        <w:rPr>
          <w:ins w:id="179" w:author="ola" w:date="2013-09-29T22:24:00Z"/>
          <w:rFonts w:ascii="Microsoft Sans Serif" w:eastAsia="Microsoft Sans Serif" w:hAnsi="Microsoft Sans Serif" w:cs="Microsoft Sans Serif"/>
          <w:sz w:val="17"/>
        </w:rPr>
      </w:pPr>
      <w:ins w:id="180" w:author="ola" w:date="2013-09-29T22:24:00Z">
        <w:r>
          <w:rPr>
            <w:rFonts w:ascii="Microsoft Sans Serif" w:eastAsia="Microsoft Sans Serif" w:hAnsi="Microsoft Sans Serif" w:cs="Microsoft Sans Serif"/>
            <w:sz w:val="17"/>
          </w:rPr>
          <w:t xml:space="preserve">"ResponseMessages":[{"dataelement":"","message":"","errormessage":"Duplicate </w:t>
        </w:r>
        <w:proofErr w:type="gramStart"/>
        <w:r>
          <w:rPr>
            <w:rFonts w:ascii="Microsoft Sans Serif" w:eastAsia="Microsoft Sans Serif" w:hAnsi="Microsoft Sans Serif" w:cs="Microsoft Sans Serif"/>
            <w:sz w:val="17"/>
          </w:rPr>
          <w:t>email :</w:t>
        </w:r>
        <w:proofErr w:type="gramEnd"/>
        <w:r>
          <w:rPr>
            <w:rFonts w:ascii="Microsoft Sans Serif" w:eastAsia="Microsoft Sans Serif" w:hAnsi="Microsoft Sans Serif" w:cs="Microsoft Sans Serif"/>
            <w:sz w:val="17"/>
          </w:rPr>
          <w:t xml:space="preserve"> the email :</w:t>
        </w:r>
        <w:proofErr w:type="spellStart"/>
        <w:r>
          <w:rPr>
            <w:rFonts w:ascii="Microsoft Sans Serif" w:eastAsia="Microsoft Sans Serif" w:hAnsi="Microsoft Sans Serif" w:cs="Microsoft Sans Serif"/>
            <w:sz w:val="17"/>
          </w:rPr>
          <w:t>testdsdsdasda@yahoo.comalready</w:t>
        </w:r>
        <w:proofErr w:type="spellEnd"/>
        <w:r>
          <w:rPr>
            <w:rFonts w:ascii="Microsoft Sans Serif" w:eastAsia="Microsoft Sans Serif" w:hAnsi="Microsoft Sans Serif" w:cs="Microsoft Sans Serif"/>
            <w:sz w:val="17"/>
          </w:rPr>
          <w:t xml:space="preserve"> exists"}],</w:t>
        </w:r>
      </w:ins>
    </w:p>
    <w:p w:rsidR="00FF7858" w:rsidRDefault="00FF7858" w:rsidP="00FF7858">
      <w:pPr>
        <w:spacing w:line="240" w:lineRule="auto"/>
        <w:rPr>
          <w:ins w:id="181" w:author="ola" w:date="2013-09-29T22:24:00Z"/>
          <w:rFonts w:ascii="Calibri" w:eastAsia="Calibri" w:hAnsi="Calibri" w:cs="Calibri"/>
        </w:rPr>
      </w:pPr>
      <w:ins w:id="182" w:author="ola" w:date="2013-09-29T22:24:00Z">
        <w:r>
          <w:rPr>
            <w:rFonts w:ascii="Microsoft Sans Serif" w:eastAsia="Microsoft Sans Serif" w:hAnsi="Microsoft Sans Serif" w:cs="Microsoft Sans Serif"/>
            <w:sz w:val="17"/>
          </w:rPr>
          <w:t>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  </w:r>
      </w:ins>
    </w:p>
    <w:p w:rsidR="00FF7858" w:rsidRDefault="00FF7858" w:rsidP="00FF7858">
      <w:pPr>
        <w:spacing w:line="240" w:lineRule="auto"/>
        <w:rPr>
          <w:ins w:id="183" w:author="ola" w:date="2013-09-29T22:24:00Z"/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ins w:id="184" w:author="ola" w:date="2013-09-29T22:24:00Z"/>
          <w:rFonts w:ascii="Calibri" w:eastAsia="Calibri" w:hAnsi="Calibri" w:cs="Calibri"/>
        </w:rPr>
      </w:pPr>
      <w:ins w:id="185" w:author="ola" w:date="2013-09-29T22:24:00Z">
        <w:r>
          <w:rPr>
            <w:rFonts w:ascii="Calibri" w:eastAsia="Calibri" w:hAnsi="Calibri" w:cs="Calibri"/>
          </w:rPr>
          <w:t>And duplicate username:</w:t>
        </w:r>
      </w:ins>
    </w:p>
    <w:p w:rsidR="00FF7858" w:rsidRDefault="00FF7858" w:rsidP="00FF7858">
      <w:pPr>
        <w:spacing w:line="240" w:lineRule="auto"/>
        <w:rPr>
          <w:ins w:id="186" w:author="ola" w:date="2013-09-29T22:24:00Z"/>
          <w:rFonts w:ascii="Calibri" w:eastAsia="Calibri" w:hAnsi="Calibri" w:cs="Calibri"/>
        </w:rPr>
      </w:pPr>
      <w:ins w:id="187" w:author="ola" w:date="2013-09-29T22:24:00Z">
        <w:r>
          <w:rPr>
            <w:rFonts w:ascii="Microsoft Sans Serif" w:eastAsia="Microsoft Sans Serif" w:hAnsi="Microsoft Sans Serif" w:cs="Microsoft Sans Serif"/>
            <w:sz w:val="17"/>
          </w:rPr>
          <w:t>{"Documents":[],"</w:t>
        </w:r>
        <w:proofErr w:type="spellStart"/>
        <w:r>
          <w:rPr>
            <w:rFonts w:ascii="Microsoft Sans Serif" w:eastAsia="Microsoft Sans Serif" w:hAnsi="Microsoft Sans Serif" w:cs="Microsoft Sans Serif"/>
            <w:sz w:val="17"/>
          </w:rPr>
          <w:t>ResponseMessages</w:t>
        </w:r>
        <w:proofErr w:type="spellEnd"/>
        <w:r>
          <w:rPr>
            <w:rFonts w:ascii="Microsoft Sans Serif" w:eastAsia="Microsoft Sans Serif" w:hAnsi="Microsoft Sans Serif" w:cs="Microsoft Sans Serif"/>
            <w:sz w:val="17"/>
          </w:rPr>
          <w:t>":[{"</w:t>
        </w:r>
        <w:proofErr w:type="spellStart"/>
        <w:r>
          <w:rPr>
            <w:rFonts w:ascii="Microsoft Sans Serif" w:eastAsia="Microsoft Sans Serif" w:hAnsi="Microsoft Sans Serif" w:cs="Microsoft Sans Serif"/>
            <w:sz w:val="17"/>
          </w:rPr>
          <w:t>dataelement</w:t>
        </w:r>
        <w:proofErr w:type="spellEnd"/>
        <w:r>
          <w:rPr>
            <w:rFonts w:ascii="Microsoft Sans Serif" w:eastAsia="Microsoft Sans Serif" w:hAnsi="Microsoft Sans Serif" w:cs="Microsoft Sans Serif"/>
            <w:sz w:val="17"/>
          </w:rPr>
          <w:t xml:space="preserve">":""," </w:t>
        </w:r>
        <w:proofErr w:type="spellStart"/>
        <w:r>
          <w:rPr>
            <w:rFonts w:ascii="Microsoft Sans Serif" w:eastAsia="Microsoft Sans Serif" w:hAnsi="Microsoft Sans Serif" w:cs="Microsoft Sans Serif"/>
            <w:sz w:val="17"/>
          </w:rPr>
          <w:t>errormessage</w:t>
        </w:r>
        <w:proofErr w:type="spellEnd"/>
        <w:r>
          <w:rPr>
            <w:rFonts w:ascii="Microsoft Sans Serif" w:eastAsia="Microsoft Sans Serif" w:hAnsi="Microsoft Sans Serif" w:cs="Microsoft Sans Serif"/>
            <w:sz w:val="17"/>
          </w:rPr>
          <w:t>":"Duplicate username : the username :</w:t>
        </w:r>
        <w:proofErr w:type="spellStart"/>
        <w:r>
          <w:rPr>
            <w:rFonts w:ascii="Microsoft Sans Serif" w:eastAsia="Microsoft Sans Serif" w:hAnsi="Microsoft Sans Serif" w:cs="Microsoft Sans Serif"/>
            <w:sz w:val="17"/>
          </w:rPr>
          <w:t>examplecreatealready</w:t>
        </w:r>
        <w:proofErr w:type="spellEnd"/>
        <w:r>
          <w:rPr>
            <w:rFonts w:ascii="Microsoft Sans Serif" w:eastAsia="Microsoft Sans Serif" w:hAnsi="Microsoft Sans Serif" w:cs="Microsoft Sans Serif"/>
            <w:sz w:val="17"/>
          </w:rPr>
          <w:t xml:space="preserve"> </w:t>
        </w:r>
        <w:proofErr w:type="spellStart"/>
        <w:r>
          <w:rPr>
            <w:rFonts w:ascii="Microsoft Sans Serif" w:eastAsia="Microsoft Sans Serif" w:hAnsi="Microsoft Sans Serif" w:cs="Microsoft Sans Serif"/>
            <w:sz w:val="17"/>
          </w:rPr>
          <w:t>exists","message":"Unable</w:t>
        </w:r>
        <w:proofErr w:type="spellEnd"/>
        <w:r>
          <w:rPr>
            <w:rFonts w:ascii="Microsoft Sans Serif" w:eastAsia="Microsoft Sans Serif" w:hAnsi="Microsoft Sans Serif" w:cs="Microsoft Sans Serif"/>
            <w:sz w:val="17"/>
          </w:rPr>
          <w:t xml:space="preserve"> to create profile"}],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  </w:r>
      </w:ins>
    </w:p>
    <w:p w:rsidR="00FF7858" w:rsidRDefault="00FF7858" w:rsidP="00FF7858">
      <w:pPr>
        <w:spacing w:line="240" w:lineRule="auto"/>
        <w:rPr>
          <w:ins w:id="188" w:author="ola" w:date="2013-09-29T22:24:00Z"/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ins w:id="189" w:author="ola" w:date="2013-09-29T22:24:00Z"/>
          <w:rFonts w:ascii="Calibri" w:eastAsia="Calibri" w:hAnsi="Calibri" w:cs="Calibri"/>
        </w:rPr>
      </w:pPr>
      <w:ins w:id="190" w:author="ola" w:date="2013-09-29T22:24:00Z">
        <w:r>
          <w:rPr>
            <w:rFonts w:ascii="Calibri" w:eastAsia="Calibri" w:hAnsi="Calibri" w:cs="Calibri"/>
          </w:rPr>
          <w:t xml:space="preserve">On success </w:t>
        </w:r>
        <w:proofErr w:type="spellStart"/>
        <w:r>
          <w:rPr>
            <w:rFonts w:ascii="Calibri" w:eastAsia="Calibri" w:hAnsi="Calibri" w:cs="Calibri"/>
          </w:rPr>
          <w:t>ful</w:t>
        </w:r>
        <w:proofErr w:type="spellEnd"/>
        <w:r>
          <w:rPr>
            <w:rFonts w:ascii="Calibri" w:eastAsia="Calibri" w:hAnsi="Calibri" w:cs="Calibri"/>
          </w:rPr>
          <w:t xml:space="preserve"> created </w:t>
        </w:r>
        <w:proofErr w:type="gramStart"/>
        <w:r>
          <w:rPr>
            <w:rFonts w:ascii="Calibri" w:eastAsia="Calibri" w:hAnsi="Calibri" w:cs="Calibri"/>
          </w:rPr>
          <w:t>profile :</w:t>
        </w:r>
        <w:proofErr w:type="gramEnd"/>
      </w:ins>
    </w:p>
    <w:p w:rsidR="00FF7858" w:rsidRDefault="00FF7858" w:rsidP="00FF7858">
      <w:pPr>
        <w:spacing w:line="240" w:lineRule="auto"/>
        <w:rPr>
          <w:ins w:id="191" w:author="ola" w:date="2013-09-29T22:24:00Z"/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ins w:id="192" w:author="ola" w:date="2013-09-29T22:24:00Z"/>
          <w:rFonts w:ascii="Calibri" w:eastAsia="Calibri" w:hAnsi="Calibri" w:cs="Calibri"/>
        </w:rPr>
      </w:pPr>
      <w:ins w:id="193" w:author="ola" w:date="2013-09-29T22:24:00Z">
        <w:r>
          <w:rPr>
            <w:rFonts w:ascii="Microsoft Sans Serif" w:eastAsia="Microsoft Sans Serif" w:hAnsi="Microsoft Sans Serif" w:cs="Microsoft Sans Serif"/>
            <w:sz w:val="17"/>
          </w:rPr>
          <w:t>{"Documents":[],"</w:t>
        </w:r>
        <w:proofErr w:type="spellStart"/>
        <w:r>
          <w:rPr>
            <w:rFonts w:ascii="Microsoft Sans Serif" w:eastAsia="Microsoft Sans Serif" w:hAnsi="Microsoft Sans Serif" w:cs="Microsoft Sans Serif"/>
            <w:sz w:val="17"/>
          </w:rPr>
          <w:t>ResponseMessages</w:t>
        </w:r>
        <w:proofErr w:type="spellEnd"/>
        <w:r>
          <w:rPr>
            <w:rFonts w:ascii="Microsoft Sans Serif" w:eastAsia="Microsoft Sans Serif" w:hAnsi="Microsoft Sans Serif" w:cs="Microsoft Sans Serif"/>
            <w:sz w:val="17"/>
          </w:rPr>
          <w:t>":[{"</w:t>
        </w:r>
        <w:proofErr w:type="spellStart"/>
        <w:r>
          <w:rPr>
            <w:rFonts w:ascii="Microsoft Sans Serif" w:eastAsia="Microsoft Sans Serif" w:hAnsi="Microsoft Sans Serif" w:cs="Microsoft Sans Serif"/>
            <w:sz w:val="17"/>
          </w:rPr>
          <w:t>dataelement</w:t>
        </w:r>
        <w:proofErr w:type="spellEnd"/>
        <w:r>
          <w:rPr>
            <w:rFonts w:ascii="Microsoft Sans Serif" w:eastAsia="Microsoft Sans Serif" w:hAnsi="Microsoft Sans Serif" w:cs="Microsoft Sans Serif"/>
            <w:sz w:val="17"/>
          </w:rPr>
          <w:t xml:space="preserve">":""," </w:t>
        </w:r>
        <w:proofErr w:type="spellStart"/>
        <w:r>
          <w:rPr>
            <w:rFonts w:ascii="Microsoft Sans Serif" w:eastAsia="Microsoft Sans Serif" w:hAnsi="Microsoft Sans Serif" w:cs="Microsoft Sans Serif"/>
            <w:sz w:val="17"/>
          </w:rPr>
          <w:t>errormessage</w:t>
        </w:r>
        <w:proofErr w:type="spellEnd"/>
        <w:r>
          <w:rPr>
            <w:rFonts w:ascii="Microsoft Sans Serif" w:eastAsia="Microsoft Sans Serif" w:hAnsi="Microsoft Sans Serif" w:cs="Microsoft Sans Serif"/>
            <w:sz w:val="17"/>
          </w:rPr>
          <w:t xml:space="preserve">":"” </w:t>
        </w:r>
        <w:proofErr w:type="spellStart"/>
        <w:r>
          <w:rPr>
            <w:rFonts w:ascii="Microsoft Sans Serif" w:eastAsia="Microsoft Sans Serif" w:hAnsi="Microsoft Sans Serif" w:cs="Microsoft Sans Serif"/>
            <w:sz w:val="17"/>
          </w:rPr>
          <w:t>message":"profile</w:t>
        </w:r>
        <w:proofErr w:type="spellEnd"/>
        <w:r>
          <w:rPr>
            <w:rFonts w:ascii="Microsoft Sans Serif" w:eastAsia="Microsoft Sans Serif" w:hAnsi="Microsoft Sans Serif" w:cs="Microsoft Sans Serif"/>
            <w:sz w:val="17"/>
          </w:rPr>
          <w:t xml:space="preserve"> </w:t>
        </w:r>
        <w:proofErr w:type="spellStart"/>
        <w:r>
          <w:rPr>
            <w:rFonts w:ascii="Microsoft Sans Serif" w:eastAsia="Microsoft Sans Serif" w:hAnsi="Microsoft Sans Serif" w:cs="Microsoft Sans Serif"/>
            <w:sz w:val="17"/>
          </w:rPr>
          <w:t>creatred</w:t>
        </w:r>
        <w:proofErr w:type="spellEnd"/>
        <w:r>
          <w:rPr>
            <w:rFonts w:ascii="Microsoft Sans Serif" w:eastAsia="Microsoft Sans Serif" w:hAnsi="Microsoft Sans Serif" w:cs="Microsoft Sans Serif"/>
            <w:sz w:val="17"/>
          </w:rPr>
          <w:t xml:space="preserve"> succesfully"}],"currentstatuscode":0,"currentstatusdate":"\/Date(-62135575200000-0600)\/","email":"","profileid1":"","profileid2":"","profilestatus":0,"profilestatusdate":"\/Date(-62135575200000-0600)\/","requestreturnflag":false,"responsecreatedate":"\/Date(-62135575200000-0600)\/"}</w:t>
        </w:r>
      </w:ins>
    </w:p>
    <w:p w:rsidR="00FF7858" w:rsidRDefault="00FF7858" w:rsidP="00FF7858">
      <w:pPr>
        <w:spacing w:line="240" w:lineRule="auto"/>
        <w:rPr>
          <w:ins w:id="194" w:author="ola" w:date="2013-09-29T22:24:00Z"/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ins w:id="195" w:author="ola" w:date="2013-09-29T22:24:00Z"/>
          <w:rFonts w:ascii="Calibri" w:eastAsia="Calibri" w:hAnsi="Calibri" w:cs="Calibri"/>
        </w:rPr>
      </w:pPr>
      <w:ins w:id="196" w:author="ola" w:date="2013-09-29T22:24:00Z">
        <w:r>
          <w:rPr>
            <w:rFonts w:ascii="Calibri" w:eastAsia="Calibri" w:hAnsi="Calibri" w:cs="Calibri"/>
          </w:rPr>
          <w:t xml:space="preserve">Option B.  Facebook or </w:t>
        </w:r>
        <w:proofErr w:type="spellStart"/>
        <w:r>
          <w:rPr>
            <w:rFonts w:ascii="Calibri" w:eastAsia="Calibri" w:hAnsi="Calibri" w:cs="Calibri"/>
          </w:rPr>
          <w:t>openID</w:t>
        </w:r>
        <w:proofErr w:type="spellEnd"/>
        <w:r>
          <w:rPr>
            <w:rFonts w:ascii="Calibri" w:eastAsia="Calibri" w:hAnsi="Calibri" w:cs="Calibri"/>
          </w:rPr>
          <w:t xml:space="preserve"> user</w:t>
        </w:r>
      </w:ins>
    </w:p>
    <w:p w:rsidR="00FF7858" w:rsidRDefault="00FF7858" w:rsidP="00FF7858">
      <w:pPr>
        <w:spacing w:line="240" w:lineRule="auto"/>
        <w:rPr>
          <w:ins w:id="197" w:author="ola" w:date="2013-09-29T22:24:00Z"/>
          <w:rFonts w:ascii="Calibri" w:eastAsia="Calibri" w:hAnsi="Calibri" w:cs="Calibri"/>
        </w:rPr>
      </w:pPr>
      <w:ins w:id="198" w:author="ola" w:date="2013-09-29T22:24:00Z">
        <w:r>
          <w:rPr>
            <w:rFonts w:ascii="Calibri" w:eastAsia="Calibri" w:hAnsi="Calibri" w:cs="Calibri"/>
          </w:rPr>
          <w:t xml:space="preserve">-pretty much same as </w:t>
        </w:r>
        <w:proofErr w:type="gramStart"/>
        <w:r>
          <w:rPr>
            <w:rFonts w:ascii="Calibri" w:eastAsia="Calibri" w:hAnsi="Calibri" w:cs="Calibri"/>
          </w:rPr>
          <w:t>above ,</w:t>
        </w:r>
        <w:proofErr w:type="gramEnd"/>
        <w:r>
          <w:rPr>
            <w:rFonts w:ascii="Calibri" w:eastAsia="Calibri" w:hAnsi="Calibri" w:cs="Calibri"/>
          </w:rPr>
          <w:t xml:space="preserve"> difference is you use  the following  JSON payload instead</w:t>
        </w:r>
      </w:ins>
    </w:p>
    <w:p w:rsidR="00FF7858" w:rsidRDefault="00FF7858" w:rsidP="00FF7858">
      <w:pPr>
        <w:spacing w:line="240" w:lineRule="auto"/>
        <w:rPr>
          <w:ins w:id="199" w:author="ola" w:date="2013-09-29T22:24:00Z"/>
          <w:rFonts w:ascii="Calibri" w:eastAsia="Calibri" w:hAnsi="Calibri" w:cs="Calibri"/>
        </w:rPr>
      </w:pPr>
      <w:ins w:id="200" w:author="ola" w:date="2013-09-29T22:24:00Z">
        <w:r>
          <w:rPr>
            <w:rFonts w:ascii="Calibri" w:eastAsia="Calibri" w:hAnsi="Calibri" w:cs="Calibri"/>
          </w:rPr>
          <w:t>:</w:t>
        </w:r>
      </w:ins>
    </w:p>
    <w:p w:rsidR="00FF7858" w:rsidRDefault="00FF7858" w:rsidP="00FF7858">
      <w:pPr>
        <w:spacing w:line="240" w:lineRule="auto"/>
        <w:rPr>
          <w:ins w:id="201" w:author="ola" w:date="2013-09-29T22:24:00Z"/>
          <w:rFonts w:ascii="Calibri" w:eastAsia="Calibri" w:hAnsi="Calibri" w:cs="Calibri"/>
        </w:rPr>
      </w:pPr>
      <w:ins w:id="202" w:author="ola" w:date="2013-09-29T22:24:00Z">
        <w:r>
          <w:rPr>
            <w:rFonts w:ascii="Calibri" w:eastAsia="Calibri" w:hAnsi="Calibri" w:cs="Calibri"/>
          </w:rPr>
          <w:t>{</w:t>
        </w:r>
      </w:ins>
    </w:p>
    <w:p w:rsidR="00FF7858" w:rsidRDefault="00FF7858" w:rsidP="00FF7858">
      <w:pPr>
        <w:spacing w:line="240" w:lineRule="auto"/>
        <w:rPr>
          <w:ins w:id="203" w:author="ola" w:date="2013-09-29T22:24:00Z"/>
          <w:rFonts w:ascii="Calibri" w:eastAsia="Calibri" w:hAnsi="Calibri" w:cs="Calibri"/>
        </w:rPr>
      </w:pPr>
      <w:ins w:id="204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gramStart"/>
        <w:r>
          <w:rPr>
            <w:rFonts w:ascii="Calibri" w:eastAsia="Calibri" w:hAnsi="Calibri" w:cs="Calibri"/>
          </w:rPr>
          <w:t>birthdate</w:t>
        </w:r>
        <w:proofErr w:type="gramEnd"/>
        <w:r>
          <w:rPr>
            <w:rFonts w:ascii="Calibri" w:eastAsia="Calibri" w:hAnsi="Calibri" w:cs="Calibri"/>
          </w:rPr>
          <w:t>":"\/Date(928167600000-0500)\/",</w:t>
        </w:r>
      </w:ins>
    </w:p>
    <w:p w:rsidR="00FF7858" w:rsidRDefault="00FF7858" w:rsidP="00FF7858">
      <w:pPr>
        <w:spacing w:line="240" w:lineRule="auto"/>
        <w:rPr>
          <w:ins w:id="205" w:author="ola" w:date="2013-09-29T22:24:00Z"/>
          <w:rFonts w:ascii="Calibri" w:eastAsia="Calibri" w:hAnsi="Calibri" w:cs="Calibri"/>
        </w:rPr>
      </w:pPr>
      <w:ins w:id="206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proofErr w:type="gramStart"/>
        <w:r>
          <w:rPr>
            <w:rFonts w:ascii="Calibri" w:eastAsia="Calibri" w:hAnsi="Calibri" w:cs="Calibri"/>
          </w:rPr>
          <w:t>city</w:t>
        </w:r>
        <w:proofErr w:type="gramEnd"/>
        <w:r>
          <w:rPr>
            <w:rFonts w:ascii="Calibri" w:eastAsia="Calibri" w:hAnsi="Calibri" w:cs="Calibri"/>
          </w:rPr>
          <w:t>":"Minneapolis</w:t>
        </w:r>
        <w:proofErr w:type="spellEnd"/>
        <w:r>
          <w:rPr>
            <w:rFonts w:ascii="Calibri" w:eastAsia="Calibri" w:hAnsi="Calibri" w:cs="Calibri"/>
          </w:rPr>
          <w:t>",</w:t>
        </w:r>
      </w:ins>
    </w:p>
    <w:p w:rsidR="00FF7858" w:rsidRDefault="00FF7858" w:rsidP="00FF7858">
      <w:pPr>
        <w:spacing w:line="240" w:lineRule="auto"/>
        <w:rPr>
          <w:ins w:id="207" w:author="ola" w:date="2013-09-29T22:24:00Z"/>
          <w:rFonts w:ascii="Calibri" w:eastAsia="Calibri" w:hAnsi="Calibri" w:cs="Calibri"/>
        </w:rPr>
      </w:pPr>
      <w:ins w:id="208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proofErr w:type="gramStart"/>
        <w:r>
          <w:rPr>
            <w:rFonts w:ascii="Calibri" w:eastAsia="Calibri" w:hAnsi="Calibri" w:cs="Calibri"/>
          </w:rPr>
          <w:t>country</w:t>
        </w:r>
        <w:proofErr w:type="gramEnd"/>
        <w:r>
          <w:rPr>
            <w:rFonts w:ascii="Calibri" w:eastAsia="Calibri" w:hAnsi="Calibri" w:cs="Calibri"/>
          </w:rPr>
          <w:t>":"United</w:t>
        </w:r>
        <w:proofErr w:type="spellEnd"/>
        <w:r>
          <w:rPr>
            <w:rFonts w:ascii="Calibri" w:eastAsia="Calibri" w:hAnsi="Calibri" w:cs="Calibri"/>
          </w:rPr>
          <w:t xml:space="preserve"> States",</w:t>
        </w:r>
      </w:ins>
    </w:p>
    <w:p w:rsidR="00FF7858" w:rsidRDefault="00FF7858" w:rsidP="00FF7858">
      <w:pPr>
        <w:spacing w:line="240" w:lineRule="auto"/>
        <w:rPr>
          <w:ins w:id="209" w:author="ola" w:date="2013-09-29T22:24:00Z"/>
          <w:rFonts w:ascii="Calibri" w:eastAsia="Calibri" w:hAnsi="Calibri" w:cs="Calibri"/>
        </w:rPr>
      </w:pPr>
      <w:ins w:id="210" w:author="ola" w:date="2013-09-29T22:24:00Z">
        <w:r>
          <w:rPr>
            <w:rFonts w:ascii="Calibri" w:eastAsia="Calibri" w:hAnsi="Calibri" w:cs="Calibri"/>
          </w:rPr>
          <w:tab/>
          <w:t>"email":"testdsdsdasda@yahoo.com",</w:t>
        </w:r>
      </w:ins>
    </w:p>
    <w:p w:rsidR="00FF7858" w:rsidRDefault="00FF7858" w:rsidP="00FF7858">
      <w:pPr>
        <w:spacing w:line="240" w:lineRule="auto"/>
        <w:rPr>
          <w:ins w:id="211" w:author="ola" w:date="2013-09-29T22:24:00Z"/>
          <w:rFonts w:ascii="Calibri" w:eastAsia="Calibri" w:hAnsi="Calibri" w:cs="Calibri"/>
        </w:rPr>
      </w:pPr>
      <w:ins w:id="212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proofErr w:type="gramStart"/>
        <w:r>
          <w:rPr>
            <w:rFonts w:ascii="Calibri" w:eastAsia="Calibri" w:hAnsi="Calibri" w:cs="Calibri"/>
          </w:rPr>
          <w:t>gender</w:t>
        </w:r>
        <w:proofErr w:type="gramEnd"/>
        <w:r>
          <w:rPr>
            <w:rFonts w:ascii="Calibri" w:eastAsia="Calibri" w:hAnsi="Calibri" w:cs="Calibri"/>
          </w:rPr>
          <w:t>":"Male</w:t>
        </w:r>
        <w:proofErr w:type="spellEnd"/>
        <w:r>
          <w:rPr>
            <w:rFonts w:ascii="Calibri" w:eastAsia="Calibri" w:hAnsi="Calibri" w:cs="Calibri"/>
          </w:rPr>
          <w:t>",</w:t>
        </w:r>
      </w:ins>
    </w:p>
    <w:p w:rsidR="00FF7858" w:rsidRDefault="00FF7858" w:rsidP="00FF7858">
      <w:pPr>
        <w:spacing w:line="240" w:lineRule="auto"/>
        <w:rPr>
          <w:ins w:id="213" w:author="ola" w:date="2013-09-29T22:24:00Z"/>
          <w:rFonts w:ascii="Calibri" w:eastAsia="Calibri" w:hAnsi="Calibri" w:cs="Calibri"/>
        </w:rPr>
      </w:pPr>
      <w:ins w:id="214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proofErr w:type="gramStart"/>
        <w:r>
          <w:rPr>
            <w:rFonts w:ascii="Calibri" w:eastAsia="Calibri" w:hAnsi="Calibri" w:cs="Calibri"/>
          </w:rPr>
          <w:t>isApproved</w:t>
        </w:r>
        <w:proofErr w:type="spellEnd"/>
        <w:proofErr w:type="gramEnd"/>
        <w:r>
          <w:rPr>
            <w:rFonts w:ascii="Calibri" w:eastAsia="Calibri" w:hAnsi="Calibri" w:cs="Calibri"/>
          </w:rPr>
          <w:t>":true,</w:t>
        </w:r>
      </w:ins>
    </w:p>
    <w:p w:rsidR="00FF7858" w:rsidRDefault="00FF7858" w:rsidP="00FF7858">
      <w:pPr>
        <w:spacing w:line="240" w:lineRule="auto"/>
        <w:rPr>
          <w:ins w:id="215" w:author="ola" w:date="2013-09-29T22:24:00Z"/>
          <w:rFonts w:ascii="Calibri" w:eastAsia="Calibri" w:hAnsi="Calibri" w:cs="Calibri"/>
        </w:rPr>
      </w:pPr>
      <w:ins w:id="216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gramStart"/>
        <w:r>
          <w:rPr>
            <w:rFonts w:ascii="Calibri" w:eastAsia="Calibri" w:hAnsi="Calibri" w:cs="Calibri"/>
          </w:rPr>
          <w:t>lattitude</w:t>
        </w:r>
        <w:proofErr w:type="gramEnd"/>
        <w:r>
          <w:rPr>
            <w:rFonts w:ascii="Calibri" w:eastAsia="Calibri" w:hAnsi="Calibri" w:cs="Calibri"/>
          </w:rPr>
          <w:t>":1.26743233E+15,</w:t>
        </w:r>
      </w:ins>
    </w:p>
    <w:p w:rsidR="00FF7858" w:rsidRDefault="00FF7858" w:rsidP="00FF7858">
      <w:pPr>
        <w:spacing w:line="240" w:lineRule="auto"/>
        <w:rPr>
          <w:ins w:id="217" w:author="ola" w:date="2013-09-29T22:24:00Z"/>
          <w:rFonts w:ascii="Calibri" w:eastAsia="Calibri" w:hAnsi="Calibri" w:cs="Calibri"/>
        </w:rPr>
      </w:pPr>
      <w:ins w:id="218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gramStart"/>
        <w:r>
          <w:rPr>
            <w:rFonts w:ascii="Calibri" w:eastAsia="Calibri" w:hAnsi="Calibri" w:cs="Calibri"/>
          </w:rPr>
          <w:t>longitude</w:t>
        </w:r>
        <w:proofErr w:type="gramEnd"/>
        <w:r>
          <w:rPr>
            <w:rFonts w:ascii="Calibri" w:eastAsia="Calibri" w:hAnsi="Calibri" w:cs="Calibri"/>
          </w:rPr>
          <w:t>":1.26743233E+15,</w:t>
        </w:r>
      </w:ins>
    </w:p>
    <w:p w:rsidR="00FF7858" w:rsidRDefault="00FF7858" w:rsidP="00FF7858">
      <w:pPr>
        <w:spacing w:line="240" w:lineRule="auto"/>
        <w:rPr>
          <w:ins w:id="219" w:author="ola" w:date="2013-09-29T22:24:00Z"/>
          <w:rFonts w:ascii="Calibri" w:eastAsia="Calibri" w:hAnsi="Calibri" w:cs="Calibri"/>
        </w:rPr>
      </w:pPr>
      <w:ins w:id="220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gramStart"/>
        <w:r>
          <w:rPr>
            <w:rFonts w:ascii="Calibri" w:eastAsia="Calibri" w:hAnsi="Calibri" w:cs="Calibri"/>
          </w:rPr>
          <w:t>openidIdentifer</w:t>
        </w:r>
        <w:proofErr w:type="gramEnd"/>
        <w:r>
          <w:rPr>
            <w:rFonts w:ascii="Calibri" w:eastAsia="Calibri" w:hAnsi="Calibri" w:cs="Calibri"/>
          </w:rPr>
          <w:t>":"1",</w:t>
        </w:r>
      </w:ins>
    </w:p>
    <w:p w:rsidR="00FF7858" w:rsidRDefault="00FF7858" w:rsidP="00FF7858">
      <w:pPr>
        <w:spacing w:line="240" w:lineRule="auto"/>
        <w:rPr>
          <w:ins w:id="221" w:author="ola" w:date="2013-09-29T22:24:00Z"/>
          <w:rFonts w:ascii="Calibri" w:eastAsia="Calibri" w:hAnsi="Calibri" w:cs="Calibri"/>
        </w:rPr>
      </w:pPr>
      <w:ins w:id="222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proofErr w:type="gramStart"/>
        <w:r>
          <w:rPr>
            <w:rFonts w:ascii="Calibri" w:eastAsia="Calibri" w:hAnsi="Calibri" w:cs="Calibri"/>
          </w:rPr>
          <w:t>openidProvidername</w:t>
        </w:r>
        <w:proofErr w:type="spellEnd"/>
        <w:proofErr w:type="gramEnd"/>
        <w:r>
          <w:rPr>
            <w:rFonts w:ascii="Calibri" w:eastAsia="Calibri" w:hAnsi="Calibri" w:cs="Calibri"/>
          </w:rPr>
          <w:t>":"Facebook",</w:t>
        </w:r>
      </w:ins>
    </w:p>
    <w:p w:rsidR="00FF7858" w:rsidRDefault="00FF7858" w:rsidP="00FF7858">
      <w:pPr>
        <w:spacing w:line="240" w:lineRule="auto"/>
        <w:rPr>
          <w:ins w:id="223" w:author="ola" w:date="2013-09-29T22:24:00Z"/>
          <w:rFonts w:ascii="Calibri" w:eastAsia="Calibri" w:hAnsi="Calibri" w:cs="Calibri"/>
        </w:rPr>
      </w:pPr>
      <w:ins w:id="224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gramStart"/>
        <w:r>
          <w:rPr>
            <w:rFonts w:ascii="Calibri" w:eastAsia="Calibri" w:hAnsi="Calibri" w:cs="Calibri"/>
          </w:rPr>
          <w:t>password</w:t>
        </w:r>
        <w:proofErr w:type="gramEnd"/>
        <w:r>
          <w:rPr>
            <w:rFonts w:ascii="Calibri" w:eastAsia="Calibri" w:hAnsi="Calibri" w:cs="Calibri"/>
          </w:rPr>
          <w:t>":"kayode02",</w:t>
        </w:r>
      </w:ins>
    </w:p>
    <w:p w:rsidR="00FF7858" w:rsidRDefault="00FF7858" w:rsidP="00FF7858">
      <w:pPr>
        <w:spacing w:line="240" w:lineRule="auto"/>
        <w:rPr>
          <w:ins w:id="225" w:author="ola" w:date="2013-09-29T22:24:00Z"/>
          <w:rFonts w:ascii="Calibri" w:eastAsia="Calibri" w:hAnsi="Calibri" w:cs="Calibri"/>
        </w:rPr>
      </w:pPr>
      <w:ins w:id="226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proofErr w:type="gramStart"/>
        <w:r>
          <w:rPr>
            <w:rFonts w:ascii="Calibri" w:eastAsia="Calibri" w:hAnsi="Calibri" w:cs="Calibri"/>
          </w:rPr>
          <w:t>providerUserKey</w:t>
        </w:r>
        <w:proofErr w:type="spellEnd"/>
        <w:proofErr w:type="gramEnd"/>
        <w:r>
          <w:rPr>
            <w:rFonts w:ascii="Calibri" w:eastAsia="Calibri" w:hAnsi="Calibri" w:cs="Calibri"/>
          </w:rPr>
          <w:t>":{},</w:t>
        </w:r>
      </w:ins>
    </w:p>
    <w:p w:rsidR="00FF7858" w:rsidRDefault="00FF7858" w:rsidP="00FF7858">
      <w:pPr>
        <w:spacing w:line="240" w:lineRule="auto"/>
        <w:rPr>
          <w:ins w:id="227" w:author="ola" w:date="2013-09-29T22:24:00Z"/>
          <w:rFonts w:ascii="Calibri" w:eastAsia="Calibri" w:hAnsi="Calibri" w:cs="Calibri"/>
        </w:rPr>
      </w:pPr>
      <w:ins w:id="228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gramStart"/>
        <w:r>
          <w:rPr>
            <w:rFonts w:ascii="Calibri" w:eastAsia="Calibri" w:hAnsi="Calibri" w:cs="Calibri"/>
          </w:rPr>
          <w:t>screenname</w:t>
        </w:r>
        <w:proofErr w:type="gramEnd"/>
        <w:r>
          <w:rPr>
            <w:rFonts w:ascii="Calibri" w:eastAsia="Calibri" w:hAnsi="Calibri" w:cs="Calibri"/>
          </w:rPr>
          <w:t>":"testofusername23",</w:t>
        </w:r>
      </w:ins>
    </w:p>
    <w:p w:rsidR="00FF7858" w:rsidRDefault="00FF7858" w:rsidP="00FF7858">
      <w:pPr>
        <w:spacing w:line="240" w:lineRule="auto"/>
        <w:rPr>
          <w:ins w:id="229" w:author="ola" w:date="2013-09-29T22:24:00Z"/>
          <w:rFonts w:ascii="Calibri" w:eastAsia="Calibri" w:hAnsi="Calibri" w:cs="Calibri"/>
        </w:rPr>
      </w:pPr>
      <w:ins w:id="230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r>
          <w:rPr>
            <w:rFonts w:ascii="Calibri" w:eastAsia="Calibri" w:hAnsi="Calibri" w:cs="Calibri"/>
          </w:rPr>
          <w:t>securityAnswer</w:t>
        </w:r>
        <w:proofErr w:type="spellEnd"/>
        <w:r>
          <w:rPr>
            <w:rFonts w:ascii="Calibri" w:eastAsia="Calibri" w:hAnsi="Calibri" w:cs="Calibri"/>
          </w:rPr>
          <w:t>":"",</w:t>
        </w:r>
      </w:ins>
    </w:p>
    <w:p w:rsidR="00FF7858" w:rsidRDefault="00FF7858" w:rsidP="00FF7858">
      <w:pPr>
        <w:spacing w:line="240" w:lineRule="auto"/>
        <w:rPr>
          <w:ins w:id="231" w:author="ola" w:date="2013-09-29T22:24:00Z"/>
          <w:rFonts w:ascii="Calibri" w:eastAsia="Calibri" w:hAnsi="Calibri" w:cs="Calibri"/>
        </w:rPr>
      </w:pPr>
      <w:ins w:id="232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r>
          <w:rPr>
            <w:rFonts w:ascii="Calibri" w:eastAsia="Calibri" w:hAnsi="Calibri" w:cs="Calibri"/>
          </w:rPr>
          <w:t>securityQuestion</w:t>
        </w:r>
        <w:proofErr w:type="spellEnd"/>
        <w:r>
          <w:rPr>
            <w:rFonts w:ascii="Calibri" w:eastAsia="Calibri" w:hAnsi="Calibri" w:cs="Calibri"/>
          </w:rPr>
          <w:t>":"",</w:t>
        </w:r>
      </w:ins>
    </w:p>
    <w:p w:rsidR="00FF7858" w:rsidRDefault="00FF7858" w:rsidP="00FF7858">
      <w:pPr>
        <w:spacing w:line="240" w:lineRule="auto"/>
        <w:rPr>
          <w:ins w:id="233" w:author="ola" w:date="2013-09-29T22:24:00Z"/>
          <w:rFonts w:ascii="Calibri" w:eastAsia="Calibri" w:hAnsi="Calibri" w:cs="Calibri"/>
        </w:rPr>
      </w:pPr>
      <w:ins w:id="234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spellStart"/>
        <w:proofErr w:type="gramStart"/>
        <w:r>
          <w:rPr>
            <w:rFonts w:ascii="Calibri" w:eastAsia="Calibri" w:hAnsi="Calibri" w:cs="Calibri"/>
          </w:rPr>
          <w:t>stateprovince</w:t>
        </w:r>
        <w:proofErr w:type="spellEnd"/>
        <w:proofErr w:type="gramEnd"/>
        <w:r>
          <w:rPr>
            <w:rFonts w:ascii="Calibri" w:eastAsia="Calibri" w:hAnsi="Calibri" w:cs="Calibri"/>
          </w:rPr>
          <w:t>":"Minnesota",</w:t>
        </w:r>
      </w:ins>
    </w:p>
    <w:p w:rsidR="00FF7858" w:rsidRDefault="00FF7858" w:rsidP="00FF7858">
      <w:pPr>
        <w:spacing w:line="240" w:lineRule="auto"/>
        <w:rPr>
          <w:ins w:id="235" w:author="ola" w:date="2013-09-29T22:24:00Z"/>
          <w:rFonts w:ascii="Calibri" w:eastAsia="Calibri" w:hAnsi="Calibri" w:cs="Calibri"/>
        </w:rPr>
      </w:pPr>
      <w:ins w:id="236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gramStart"/>
        <w:r>
          <w:rPr>
            <w:rFonts w:ascii="Calibri" w:eastAsia="Calibri" w:hAnsi="Calibri" w:cs="Calibri"/>
          </w:rPr>
          <w:t>status</w:t>
        </w:r>
        <w:proofErr w:type="gramEnd"/>
        <w:r>
          <w:rPr>
            <w:rFonts w:ascii="Calibri" w:eastAsia="Calibri" w:hAnsi="Calibri" w:cs="Calibri"/>
          </w:rPr>
          <w:t>":0,</w:t>
        </w:r>
      </w:ins>
    </w:p>
    <w:p w:rsidR="00FF7858" w:rsidRDefault="00FF7858" w:rsidP="00FF7858">
      <w:pPr>
        <w:spacing w:line="240" w:lineRule="auto"/>
        <w:rPr>
          <w:ins w:id="237" w:author="ola" w:date="2013-09-29T22:24:00Z"/>
          <w:rFonts w:ascii="Calibri" w:eastAsia="Calibri" w:hAnsi="Calibri" w:cs="Calibri"/>
        </w:rPr>
      </w:pPr>
      <w:ins w:id="238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gramStart"/>
        <w:r>
          <w:rPr>
            <w:rFonts w:ascii="Calibri" w:eastAsia="Calibri" w:hAnsi="Calibri" w:cs="Calibri"/>
          </w:rPr>
          <w:t>username</w:t>
        </w:r>
        <w:proofErr w:type="gramEnd"/>
        <w:r>
          <w:rPr>
            <w:rFonts w:ascii="Calibri" w:eastAsia="Calibri" w:hAnsi="Calibri" w:cs="Calibri"/>
          </w:rPr>
          <w:t>":"</w:t>
        </w:r>
        <w:proofErr w:type="spellStart"/>
        <w:r>
          <w:rPr>
            <w:rFonts w:ascii="Calibri" w:eastAsia="Calibri" w:hAnsi="Calibri" w:cs="Calibri"/>
          </w:rPr>
          <w:t>examplecreate</w:t>
        </w:r>
        <w:proofErr w:type="spellEnd"/>
        <w:r>
          <w:rPr>
            <w:rFonts w:ascii="Calibri" w:eastAsia="Calibri" w:hAnsi="Calibri" w:cs="Calibri"/>
          </w:rPr>
          <w:t>",</w:t>
        </w:r>
      </w:ins>
    </w:p>
    <w:p w:rsidR="00FF7858" w:rsidRDefault="00FF7858" w:rsidP="00FF7858">
      <w:pPr>
        <w:spacing w:line="240" w:lineRule="auto"/>
        <w:rPr>
          <w:ins w:id="239" w:author="ola" w:date="2013-09-29T22:24:00Z"/>
          <w:rFonts w:ascii="Calibri" w:eastAsia="Calibri" w:hAnsi="Calibri" w:cs="Calibri"/>
        </w:rPr>
      </w:pPr>
      <w:ins w:id="240" w:author="ola" w:date="2013-09-29T22:24:00Z">
        <w:r>
          <w:rPr>
            <w:rFonts w:ascii="Calibri" w:eastAsia="Calibri" w:hAnsi="Calibri" w:cs="Calibri"/>
          </w:rPr>
          <w:tab/>
          <w:t>"</w:t>
        </w:r>
        <w:proofErr w:type="gramStart"/>
        <w:r>
          <w:rPr>
            <w:rFonts w:ascii="Calibri" w:eastAsia="Calibri" w:hAnsi="Calibri" w:cs="Calibri"/>
          </w:rPr>
          <w:t>zippostalcode</w:t>
        </w:r>
        <w:proofErr w:type="gramEnd"/>
        <w:r>
          <w:rPr>
            <w:rFonts w:ascii="Calibri" w:eastAsia="Calibri" w:hAnsi="Calibri" w:cs="Calibri"/>
          </w:rPr>
          <w:t>":"55411"</w:t>
        </w:r>
      </w:ins>
    </w:p>
    <w:p w:rsidR="00FF7858" w:rsidRDefault="00FF7858" w:rsidP="00FF7858">
      <w:pPr>
        <w:spacing w:line="240" w:lineRule="auto"/>
        <w:rPr>
          <w:ins w:id="241" w:author="ola" w:date="2013-09-29T22:24:00Z"/>
          <w:rFonts w:ascii="Calibri" w:eastAsia="Calibri" w:hAnsi="Calibri" w:cs="Calibri"/>
        </w:rPr>
      </w:pPr>
      <w:ins w:id="242" w:author="ola" w:date="2013-09-29T22:24:00Z">
        <w:r>
          <w:rPr>
            <w:rFonts w:ascii="Calibri" w:eastAsia="Calibri" w:hAnsi="Calibri" w:cs="Calibri"/>
          </w:rPr>
          <w:t>}</w:t>
        </w:r>
      </w:ins>
    </w:p>
    <w:p w:rsidR="00FF7858" w:rsidRDefault="00FF7858" w:rsidP="00FF7858">
      <w:pPr>
        <w:spacing w:line="240" w:lineRule="auto"/>
        <w:rPr>
          <w:ins w:id="243" w:author="ola" w:date="2013-09-29T22:24:00Z"/>
          <w:rFonts w:ascii="Calibri" w:eastAsia="Calibri" w:hAnsi="Calibri" w:cs="Calibri"/>
        </w:rPr>
      </w:pPr>
    </w:p>
    <w:p w:rsidR="00FF7858" w:rsidRDefault="00FF7858" w:rsidP="00FF7858">
      <w:pPr>
        <w:spacing w:line="240" w:lineRule="auto"/>
        <w:rPr>
          <w:ins w:id="244" w:author="ola" w:date="2013-09-29T22:24:00Z"/>
          <w:rFonts w:ascii="Calibri" w:eastAsia="Calibri" w:hAnsi="Calibri" w:cs="Calibri"/>
        </w:rPr>
      </w:pPr>
      <w:ins w:id="245" w:author="ola" w:date="2013-09-29T22:24:00Z">
        <w:r>
          <w:rPr>
            <w:rFonts w:ascii="Calibri" w:eastAsia="Calibri" w:hAnsi="Calibri" w:cs="Calibri"/>
          </w:rPr>
          <w:t xml:space="preserve">As you can see the </w:t>
        </w:r>
        <w:proofErr w:type="spellStart"/>
        <w:r>
          <w:rPr>
            <w:rFonts w:ascii="Calibri" w:eastAsia="Calibri" w:hAnsi="Calibri" w:cs="Calibri"/>
          </w:rPr>
          <w:t>openIDprovider</w:t>
        </w:r>
        <w:proofErr w:type="spellEnd"/>
        <w:r>
          <w:rPr>
            <w:rFonts w:ascii="Calibri" w:eastAsia="Calibri" w:hAnsi="Calibri" w:cs="Calibri"/>
          </w:rPr>
          <w:t xml:space="preserve"> and Identifier are specified in the </w:t>
        </w:r>
        <w:proofErr w:type="spellStart"/>
        <w:r>
          <w:rPr>
            <w:rFonts w:ascii="Calibri" w:eastAsia="Calibri" w:hAnsi="Calibri" w:cs="Calibri"/>
          </w:rPr>
          <w:t>JSOn</w:t>
        </w:r>
        <w:proofErr w:type="spellEnd"/>
        <w:r>
          <w:rPr>
            <w:rFonts w:ascii="Calibri" w:eastAsia="Calibri" w:hAnsi="Calibri" w:cs="Calibri"/>
          </w:rPr>
          <w:t xml:space="preserve"> payload.</w:t>
        </w:r>
      </w:ins>
    </w:p>
    <w:p w:rsidR="00FF7858" w:rsidRDefault="00FF7858" w:rsidP="001430BD">
      <w:pPr>
        <w:rPr>
          <w:ins w:id="246" w:author="ola" w:date="2013-09-30T00:43:00Z"/>
        </w:rPr>
      </w:pPr>
    </w:p>
    <w:p w:rsidR="00A24A8B" w:rsidRPr="00821F57" w:rsidRDefault="00A24A8B" w:rsidP="00A24A8B">
      <w:pPr>
        <w:spacing w:line="240" w:lineRule="auto"/>
        <w:rPr>
          <w:ins w:id="247" w:author="ola" w:date="2013-09-30T00:43:00Z"/>
          <w:rFonts w:ascii="Calibri" w:eastAsia="Calibri" w:hAnsi="Calibri" w:cs="Calibri"/>
          <w:b/>
        </w:rPr>
      </w:pPr>
      <w:ins w:id="248" w:author="ola" w:date="2013-09-30T00:43:00Z">
        <w:r w:rsidRPr="00821F57">
          <w:rPr>
            <w:rFonts w:ascii="Calibri" w:eastAsia="Calibri" w:hAnsi="Calibri" w:cs="Calibri"/>
            <w:b/>
          </w:rPr>
          <w:t>11</w:t>
        </w:r>
        <w:proofErr w:type="gramStart"/>
        <w:r w:rsidRPr="00821F57">
          <w:rPr>
            <w:rFonts w:ascii="Calibri" w:eastAsia="Calibri" w:hAnsi="Calibri" w:cs="Calibri"/>
            <w:b/>
          </w:rPr>
          <w:t>)</w:t>
        </w:r>
        <w:proofErr w:type="spellStart"/>
        <w:r w:rsidRPr="00821F57">
          <w:rPr>
            <w:rFonts w:ascii="Calibri" w:eastAsia="Calibri" w:hAnsi="Calibri" w:cs="Calibri"/>
            <w:b/>
          </w:rPr>
          <w:t>Activiate</w:t>
        </w:r>
        <w:proofErr w:type="spellEnd"/>
        <w:proofErr w:type="gramEnd"/>
        <w:r w:rsidRPr="00821F57">
          <w:rPr>
            <w:rFonts w:ascii="Calibri" w:eastAsia="Calibri" w:hAnsi="Calibri" w:cs="Calibri"/>
            <w:b/>
          </w:rPr>
          <w:t xml:space="preserve"> profile</w:t>
        </w:r>
      </w:ins>
    </w:p>
    <w:p w:rsidR="00A24A8B" w:rsidRPr="00821F57" w:rsidRDefault="00A24A8B" w:rsidP="00A24A8B">
      <w:pPr>
        <w:spacing w:line="240" w:lineRule="auto"/>
        <w:rPr>
          <w:ins w:id="249" w:author="ola" w:date="2013-09-30T00:43:00Z"/>
          <w:rFonts w:ascii="Calibri" w:eastAsia="Calibri" w:hAnsi="Calibri" w:cs="Calibri"/>
          <w:b/>
        </w:rPr>
      </w:pPr>
      <w:ins w:id="250" w:author="ola" w:date="2013-09-30T00:43:00Z">
        <w:r w:rsidRPr="00821F57">
          <w:rPr>
            <w:rFonts w:ascii="Calibri" w:eastAsia="Calibri" w:hAnsi="Calibri" w:cs="Calibri"/>
            <w:b/>
          </w:rPr>
          <w:t>Help URL</w:t>
        </w:r>
      </w:ins>
    </w:p>
    <w:p w:rsidR="00A24A8B" w:rsidRDefault="00A24A8B" w:rsidP="00A24A8B">
      <w:pPr>
        <w:spacing w:line="240" w:lineRule="auto"/>
        <w:rPr>
          <w:ins w:id="251" w:author="ola" w:date="2013-09-30T00:43:00Z"/>
          <w:rStyle w:val="uri-template"/>
          <w:rFonts w:ascii="Verdana" w:hAnsi="Verdana"/>
          <w:color w:val="000000"/>
          <w:sz w:val="17"/>
          <w:szCs w:val="17"/>
        </w:rPr>
      </w:pPr>
      <w:ins w:id="252" w:author="ola" w:date="2013-09-30T00:43:00Z"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begin"/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instrText xml:space="preserve"> HYPERLINK "</w:instrText>
        </w:r>
        <w:r w:rsidRPr="0065472C">
          <w:rPr>
            <w:rStyle w:val="uri-template"/>
            <w:rFonts w:ascii="Verdana" w:hAnsi="Verdana"/>
            <w:color w:val="000000"/>
            <w:sz w:val="17"/>
            <w:szCs w:val="17"/>
          </w:rPr>
          <w:instrText>http://173.160.122.195/Anewluv.Web.AuthenticationService/MembershipService.svc/Rest/help/operations/activateprofile</w:instrTex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instrText xml:space="preserve">" </w:instrTex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separate"/>
        </w:r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http://173.160.122.195/Anewluv.Web.AuthenticationService/MembershipService.svc/Rest/help/operations/activateprofile</w: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end"/>
        </w:r>
      </w:ins>
    </w:p>
    <w:p w:rsidR="00A24A8B" w:rsidRDefault="00A24A8B" w:rsidP="00A24A8B">
      <w:pPr>
        <w:spacing w:line="240" w:lineRule="auto"/>
        <w:rPr>
          <w:ins w:id="253" w:author="ola" w:date="2013-09-30T00:43:00Z"/>
          <w:rFonts w:ascii="Calibri" w:eastAsia="Calibri" w:hAnsi="Calibri" w:cs="Calibri"/>
        </w:rPr>
      </w:pPr>
    </w:p>
    <w:p w:rsidR="00A24A8B" w:rsidRPr="00821F57" w:rsidRDefault="00A24A8B" w:rsidP="00A24A8B">
      <w:pPr>
        <w:spacing w:line="240" w:lineRule="auto"/>
        <w:rPr>
          <w:ins w:id="254" w:author="ola" w:date="2013-09-30T00:43:00Z"/>
          <w:rFonts w:ascii="Calibri" w:eastAsia="Calibri" w:hAnsi="Calibri" w:cs="Calibri"/>
          <w:b/>
        </w:rPr>
      </w:pPr>
      <w:ins w:id="255" w:author="ola" w:date="2013-09-30T00:43:00Z">
        <w:r w:rsidRPr="00821F57">
          <w:rPr>
            <w:rFonts w:ascii="Calibri" w:eastAsia="Calibri" w:hAnsi="Calibri" w:cs="Calibri"/>
            <w:b/>
          </w:rPr>
          <w:t>URL</w:t>
        </w:r>
      </w:ins>
    </w:p>
    <w:p w:rsidR="00A24A8B" w:rsidRDefault="00A24A8B" w:rsidP="00A24A8B">
      <w:pPr>
        <w:spacing w:line="240" w:lineRule="auto"/>
        <w:rPr>
          <w:ins w:id="256" w:author="ola" w:date="2013-09-30T00:43:00Z"/>
          <w:rStyle w:val="uri-template"/>
          <w:rFonts w:ascii="Verdana" w:hAnsi="Verdana"/>
          <w:color w:val="000000"/>
          <w:sz w:val="17"/>
          <w:szCs w:val="17"/>
        </w:rPr>
      </w:pPr>
      <w:ins w:id="257" w:author="ola" w:date="2013-09-30T00:43:00Z"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begin"/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instrText xml:space="preserve"> HYPERLINK "</w:instrText>
        </w:r>
        <w:r w:rsidRPr="0065472C">
          <w:rPr>
            <w:rStyle w:val="uri-template"/>
            <w:rFonts w:ascii="Verdana" w:hAnsi="Verdana"/>
            <w:color w:val="000000"/>
            <w:sz w:val="17"/>
            <w:szCs w:val="17"/>
          </w:rPr>
          <w:instrText>http://173.160.122.195/Anewluv.Web.AuthenticationService/MembershipService.svc/Rest/</w:instrTex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instrText xml:space="preserve">activateprofile" </w:instrTex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separate"/>
        </w:r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http://173.160.122.195/Anewluv.Web.AuthenticationService/MembershipService.svc/Rest/activateprofile</w: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end"/>
        </w:r>
      </w:ins>
    </w:p>
    <w:p w:rsidR="00A24A8B" w:rsidRDefault="00A24A8B" w:rsidP="00A24A8B">
      <w:pPr>
        <w:spacing w:line="240" w:lineRule="auto"/>
        <w:rPr>
          <w:ins w:id="258" w:author="ola" w:date="2013-09-30T00:43:00Z"/>
          <w:rFonts w:ascii="Calibri" w:eastAsia="Calibri" w:hAnsi="Calibri" w:cs="Calibri"/>
        </w:rPr>
      </w:pPr>
      <w:ins w:id="259" w:author="ola" w:date="2013-09-30T00:43:00Z">
        <w:r>
          <w:rPr>
            <w:rFonts w:ascii="Calibri" w:eastAsia="Calibri" w:hAnsi="Calibri" w:cs="Calibri"/>
          </w:rPr>
          <w:t xml:space="preserve">Request </w:t>
        </w:r>
        <w:proofErr w:type="spellStart"/>
        <w:r>
          <w:rPr>
            <w:rFonts w:ascii="Calibri" w:eastAsia="Calibri" w:hAnsi="Calibri" w:cs="Calibri"/>
          </w:rPr>
          <w:t>JsonBody</w:t>
        </w:r>
        <w:proofErr w:type="spellEnd"/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0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261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{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2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263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Country":"String</w:t>
        </w:r>
        <w:proofErr w:type="spell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 xml:space="preserve">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4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265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activationcode</w:t>
        </w:r>
        <w:proofErr w:type="spellEnd"/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6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267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email</w:t>
        </w:r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</w:t>
        </w:r>
        <w:proofErr w:type="spell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 xml:space="preserve">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8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269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openididentifier</w:t>
        </w:r>
        <w:proofErr w:type="spellEnd"/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0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271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openidprovider</w:t>
        </w:r>
        <w:proofErr w:type="spellEnd"/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2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273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password</w:t>
        </w:r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</w:t>
        </w:r>
        <w:proofErr w:type="spell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 xml:space="preserve">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4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275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photoid</w:t>
        </w:r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":"1627aea5-8e0a-4371-9022-9b504344e724",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6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277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profileid</w:t>
        </w:r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":2147483647,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8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279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screenname</w:t>
        </w:r>
        <w:proofErr w:type="spellEnd"/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0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281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securityanswer</w:t>
        </w:r>
        <w:proofErr w:type="spellEnd"/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2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283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securityquestion</w:t>
        </w:r>
        <w:proofErr w:type="spellEnd"/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4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285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sessionid</w:t>
        </w:r>
        <w:proofErr w:type="spellEnd"/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6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287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username</w:t>
        </w:r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</w:t>
        </w:r>
        <w:proofErr w:type="spell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 xml:space="preserve"> content"</w:t>
        </w:r>
      </w:ins>
    </w:p>
    <w:p w:rsidR="00A24A8B" w:rsidRDefault="00A24A8B" w:rsidP="00A24A8B">
      <w:pPr>
        <w:spacing w:line="240" w:lineRule="auto"/>
        <w:rPr>
          <w:ins w:id="288" w:author="ola" w:date="2013-09-30T00:43:00Z"/>
          <w:rFonts w:ascii="Times New Roman" w:eastAsia="Times New Roman" w:hAnsi="Times New Roman" w:cs="Times New Roman"/>
          <w:color w:val="000000"/>
          <w:sz w:val="24"/>
          <w:szCs w:val="24"/>
        </w:rPr>
      </w:pPr>
      <w:ins w:id="289" w:author="ola" w:date="2013-09-30T00:43:00Z">
        <w:r w:rsidRPr="00821F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}</w:t>
        </w:r>
      </w:ins>
    </w:p>
    <w:p w:rsidR="00A24A8B" w:rsidRDefault="00A24A8B" w:rsidP="00A24A8B">
      <w:pPr>
        <w:spacing w:line="240" w:lineRule="auto"/>
        <w:rPr>
          <w:ins w:id="290" w:author="ola" w:date="2013-09-30T00:43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4A8B" w:rsidRPr="00821F57" w:rsidRDefault="00A24A8B" w:rsidP="00A24A8B">
      <w:pPr>
        <w:spacing w:line="240" w:lineRule="auto"/>
        <w:rPr>
          <w:ins w:id="291" w:author="ola" w:date="2013-09-30T00:43:00Z"/>
          <w:rFonts w:ascii="Calibri" w:eastAsia="Calibri" w:hAnsi="Calibri" w:cs="Calibri"/>
          <w:b/>
        </w:rPr>
      </w:pPr>
      <w:ins w:id="292" w:author="ola" w:date="2013-09-30T00:43:00Z">
        <w:r w:rsidRPr="00821F57">
          <w:rPr>
            <w:rFonts w:ascii="Calibri" w:eastAsia="Calibri" w:hAnsi="Calibri" w:cs="Calibri"/>
            <w:b/>
          </w:rPr>
          <w:t>Notable items</w:t>
        </w:r>
      </w:ins>
    </w:p>
    <w:p w:rsidR="00A24A8B" w:rsidRDefault="00A24A8B" w:rsidP="00A24A8B">
      <w:pPr>
        <w:spacing w:line="240" w:lineRule="auto"/>
        <w:rPr>
          <w:ins w:id="293" w:author="ola" w:date="2013-09-30T00:43:00Z"/>
          <w:rFonts w:ascii="Calibri" w:eastAsia="Calibri" w:hAnsi="Calibri" w:cs="Calibri"/>
        </w:rPr>
      </w:pPr>
      <w:proofErr w:type="spellStart"/>
      <w:proofErr w:type="gramStart"/>
      <w:ins w:id="294" w:author="ola" w:date="2013-09-30T00:43:00Z">
        <w:r>
          <w:rPr>
            <w:rFonts w:ascii="Calibri" w:eastAsia="Calibri" w:hAnsi="Calibri" w:cs="Calibri"/>
          </w:rPr>
          <w:t>Activationcode</w:t>
        </w:r>
        <w:proofErr w:type="spellEnd"/>
        <w:r>
          <w:rPr>
            <w:rFonts w:ascii="Calibri" w:eastAsia="Calibri" w:hAnsi="Calibri" w:cs="Calibri"/>
          </w:rPr>
          <w:t xml:space="preserve">  –</w:t>
        </w:r>
        <w:proofErr w:type="gramEnd"/>
        <w:r>
          <w:rPr>
            <w:rFonts w:ascii="Calibri" w:eastAsia="Calibri" w:hAnsi="Calibri" w:cs="Calibri"/>
          </w:rPr>
          <w:t xml:space="preserve"> required</w:t>
        </w:r>
      </w:ins>
    </w:p>
    <w:p w:rsidR="00A24A8B" w:rsidRDefault="00A24A8B" w:rsidP="00A24A8B">
      <w:pPr>
        <w:spacing w:line="240" w:lineRule="auto"/>
        <w:rPr>
          <w:ins w:id="295" w:author="ola" w:date="2013-09-30T00:43:00Z"/>
          <w:rFonts w:ascii="Calibri" w:eastAsia="Calibri" w:hAnsi="Calibri" w:cs="Calibri"/>
        </w:rPr>
      </w:pPr>
      <w:proofErr w:type="spellStart"/>
      <w:proofErr w:type="gramStart"/>
      <w:ins w:id="296" w:author="ola" w:date="2013-09-30T00:43:00Z">
        <w:r>
          <w:rPr>
            <w:rFonts w:ascii="Calibri" w:eastAsia="Calibri" w:hAnsi="Calibri" w:cs="Calibri"/>
          </w:rPr>
          <w:t>Profileid</w:t>
        </w:r>
        <w:proofErr w:type="spellEnd"/>
        <w:r>
          <w:rPr>
            <w:rFonts w:ascii="Calibri" w:eastAsia="Calibri" w:hAnsi="Calibri" w:cs="Calibri"/>
          </w:rPr>
          <w:t xml:space="preserve">  -</w:t>
        </w:r>
        <w:proofErr w:type="gramEnd"/>
        <w:r>
          <w:rPr>
            <w:rFonts w:ascii="Calibri" w:eastAsia="Calibri" w:hAnsi="Calibri" w:cs="Calibri"/>
          </w:rPr>
          <w:t>required</w:t>
        </w:r>
      </w:ins>
    </w:p>
    <w:p w:rsidR="00A24A8B" w:rsidRDefault="00A24A8B" w:rsidP="00A24A8B">
      <w:pPr>
        <w:spacing w:line="240" w:lineRule="auto"/>
        <w:rPr>
          <w:ins w:id="297" w:author="ola" w:date="2013-09-30T00:43:00Z"/>
          <w:rFonts w:ascii="Calibri" w:eastAsia="Calibri" w:hAnsi="Calibri" w:cs="Calibri"/>
          <w:b/>
          <w:u w:val="single"/>
        </w:rPr>
      </w:pPr>
    </w:p>
    <w:p w:rsidR="00A24A8B" w:rsidRPr="00821F57" w:rsidRDefault="00A24A8B" w:rsidP="00A24A8B">
      <w:pPr>
        <w:spacing w:line="240" w:lineRule="auto"/>
        <w:rPr>
          <w:ins w:id="298" w:author="ola" w:date="2013-09-30T00:43:00Z"/>
          <w:rFonts w:ascii="Calibri" w:eastAsia="Calibri" w:hAnsi="Calibri" w:cs="Calibri"/>
          <w:b/>
          <w:u w:val="single"/>
        </w:rPr>
      </w:pPr>
      <w:ins w:id="299" w:author="ola" w:date="2013-09-30T00:43:00Z">
        <w:r w:rsidRPr="00821F57">
          <w:rPr>
            <w:rFonts w:ascii="Calibri" w:eastAsia="Calibri" w:hAnsi="Calibri" w:cs="Calibri"/>
            <w:b/>
            <w:u w:val="single"/>
          </w:rPr>
          <w:t>Sample call</w:t>
        </w:r>
      </w:ins>
    </w:p>
    <w:p w:rsidR="00A24A8B" w:rsidRPr="00821F57" w:rsidRDefault="00A24A8B" w:rsidP="00A24A8B">
      <w:pPr>
        <w:spacing w:line="240" w:lineRule="auto"/>
        <w:rPr>
          <w:ins w:id="300" w:author="ola" w:date="2013-09-30T00:43:00Z"/>
          <w:rFonts w:ascii="Calibri" w:eastAsia="Calibri" w:hAnsi="Calibri" w:cs="Calibri"/>
          <w:b/>
        </w:rPr>
      </w:pPr>
      <w:ins w:id="301" w:author="ola" w:date="2013-09-30T00:43:00Z">
        <w:r w:rsidRPr="00821F57">
          <w:rPr>
            <w:rFonts w:ascii="Calibri" w:eastAsia="Calibri" w:hAnsi="Calibri" w:cs="Calibri"/>
            <w:b/>
          </w:rPr>
          <w:t>URL</w:t>
        </w:r>
      </w:ins>
    </w:p>
    <w:p w:rsidR="00A24A8B" w:rsidRDefault="00A24A8B" w:rsidP="00A24A8B">
      <w:pPr>
        <w:spacing w:line="240" w:lineRule="auto"/>
        <w:rPr>
          <w:ins w:id="302" w:author="ola" w:date="2013-09-30T00:43:00Z"/>
          <w:rStyle w:val="uri-template"/>
          <w:rFonts w:ascii="Verdana" w:hAnsi="Verdana"/>
          <w:color w:val="000000"/>
          <w:sz w:val="17"/>
          <w:szCs w:val="17"/>
        </w:rPr>
      </w:pPr>
      <w:ins w:id="303" w:author="ola" w:date="2013-09-30T00:43:00Z"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begin"/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instrText xml:space="preserve"> HYPERLINK "</w:instrText>
        </w:r>
        <w:r w:rsidRPr="0065472C">
          <w:rPr>
            <w:rStyle w:val="uri-template"/>
            <w:rFonts w:ascii="Verdana" w:hAnsi="Verdana"/>
            <w:color w:val="000000"/>
            <w:sz w:val="17"/>
            <w:szCs w:val="17"/>
          </w:rPr>
          <w:instrText>http://173.160.122.195/Anewluv.Web.AuthenticationService/MembershipService.svc/Rest/</w:instrTex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instrText xml:space="preserve">activateprofile" </w:instrTex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separate"/>
        </w:r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http://173.160.122.195/Anewluv.Web.AuthenticationService/MembershipService.svc/Rest/activateprofile</w: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end"/>
        </w:r>
      </w:ins>
    </w:p>
    <w:p w:rsidR="00A24A8B" w:rsidRDefault="00A24A8B" w:rsidP="00A24A8B">
      <w:pPr>
        <w:spacing w:line="240" w:lineRule="auto"/>
        <w:rPr>
          <w:ins w:id="304" w:author="ola" w:date="2013-09-30T00:43:00Z"/>
          <w:rStyle w:val="uri-template"/>
          <w:rFonts w:ascii="Verdana" w:hAnsi="Verdana"/>
          <w:color w:val="000000"/>
          <w:sz w:val="17"/>
          <w:szCs w:val="17"/>
        </w:rPr>
      </w:pPr>
    </w:p>
    <w:p w:rsidR="00A24A8B" w:rsidRDefault="00A24A8B" w:rsidP="00A24A8B">
      <w:pPr>
        <w:spacing w:line="240" w:lineRule="auto"/>
        <w:rPr>
          <w:ins w:id="305" w:author="ola" w:date="2013-09-30T00:43:00Z"/>
          <w:rFonts w:ascii="Calibri" w:eastAsia="Calibri" w:hAnsi="Calibri" w:cs="Calibri"/>
          <w:b/>
        </w:rPr>
      </w:pPr>
      <w:proofErr w:type="spellStart"/>
      <w:ins w:id="306" w:author="ola" w:date="2013-09-30T00:43:00Z">
        <w:r w:rsidRPr="00821F57">
          <w:rPr>
            <w:rFonts w:ascii="Calibri" w:eastAsia="Calibri" w:hAnsi="Calibri" w:cs="Calibri"/>
            <w:b/>
          </w:rPr>
          <w:t>JsonBody</w:t>
        </w:r>
        <w:proofErr w:type="spellEnd"/>
      </w:ins>
    </w:p>
    <w:p w:rsidR="00A24A8B" w:rsidRPr="00821F57" w:rsidRDefault="00A24A8B" w:rsidP="00A24A8B">
      <w:pPr>
        <w:spacing w:line="240" w:lineRule="auto"/>
        <w:rPr>
          <w:ins w:id="307" w:author="ola" w:date="2013-09-30T00:43:00Z"/>
          <w:rFonts w:ascii="Calibri" w:eastAsia="Calibri" w:hAnsi="Calibri" w:cs="Calibri"/>
          <w:b/>
        </w:rPr>
      </w:pPr>
    </w:p>
    <w:p w:rsidR="00A24A8B" w:rsidRDefault="00A24A8B" w:rsidP="00A24A8B">
      <w:pPr>
        <w:spacing w:before="100" w:after="100" w:line="240" w:lineRule="auto"/>
        <w:rPr>
          <w:ins w:id="308" w:author="ola" w:date="2013-09-30T00:43:00Z"/>
          <w:rFonts w:ascii="Times New Roman" w:eastAsia="Times New Roman" w:hAnsi="Times New Roman" w:cs="Times New Roman"/>
          <w:sz w:val="24"/>
        </w:rPr>
      </w:pPr>
      <w:ins w:id="309" w:author="ola" w:date="2013-09-30T00:43:00Z">
        <w:r>
          <w:rPr>
            <w:rFonts w:ascii="Times New Roman" w:eastAsia="Times New Roman" w:hAnsi="Times New Roman" w:cs="Times New Roman"/>
            <w:sz w:val="24"/>
          </w:rPr>
          <w:t xml:space="preserve">{ </w:t>
        </w:r>
      </w:ins>
    </w:p>
    <w:p w:rsidR="00A24A8B" w:rsidRDefault="00A24A8B" w:rsidP="00A24A8B">
      <w:pPr>
        <w:spacing w:before="100" w:after="100" w:line="240" w:lineRule="auto"/>
        <w:rPr>
          <w:ins w:id="310" w:author="ola" w:date="2013-09-30T00:43:00Z"/>
          <w:rFonts w:ascii="Times New Roman" w:eastAsia="Times New Roman" w:hAnsi="Times New Roman" w:cs="Times New Roman"/>
          <w:sz w:val="24"/>
        </w:rPr>
      </w:pPr>
      <w:ins w:id="311" w:author="ola" w:date="2013-09-30T00:43:00Z">
        <w:r>
          <w:rPr>
            <w:rFonts w:ascii="Times New Roman" w:eastAsia="Times New Roman" w:hAnsi="Times New Roman" w:cs="Times New Roman"/>
            <w:sz w:val="24"/>
          </w:rPr>
          <w:t xml:space="preserve"> "</w:t>
        </w:r>
        <w:proofErr w:type="gramStart"/>
        <w:r>
          <w:rPr>
            <w:rFonts w:ascii="Times New Roman" w:eastAsia="Times New Roman" w:hAnsi="Times New Roman" w:cs="Times New Roman"/>
            <w:sz w:val="24"/>
          </w:rPr>
          <w:t>activationcode</w:t>
        </w:r>
        <w:proofErr w:type="gramEnd"/>
        <w:r>
          <w:rPr>
            <w:rFonts w:ascii="Times New Roman" w:eastAsia="Times New Roman" w:hAnsi="Times New Roman" w:cs="Times New Roman"/>
            <w:sz w:val="24"/>
          </w:rPr>
          <w:t xml:space="preserve">":"4359459435043543543", </w:t>
        </w:r>
      </w:ins>
    </w:p>
    <w:p w:rsidR="00A24A8B" w:rsidRDefault="00A24A8B" w:rsidP="00A24A8B">
      <w:pPr>
        <w:spacing w:before="100" w:after="100" w:line="240" w:lineRule="auto"/>
        <w:rPr>
          <w:ins w:id="312" w:author="ola" w:date="2013-09-30T00:43:00Z"/>
          <w:rFonts w:ascii="Times New Roman" w:eastAsia="Times New Roman" w:hAnsi="Times New Roman" w:cs="Times New Roman"/>
          <w:sz w:val="24"/>
        </w:rPr>
      </w:pPr>
      <w:ins w:id="313" w:author="ola" w:date="2013-09-30T00:43:00Z">
        <w:r>
          <w:rPr>
            <w:rFonts w:ascii="Times New Roman" w:eastAsia="Times New Roman" w:hAnsi="Times New Roman" w:cs="Times New Roman"/>
            <w:sz w:val="24"/>
          </w:rPr>
          <w:t xml:space="preserve"> "</w:t>
        </w:r>
        <w:proofErr w:type="gramStart"/>
        <w:r>
          <w:rPr>
            <w:rFonts w:ascii="Times New Roman" w:eastAsia="Times New Roman" w:hAnsi="Times New Roman" w:cs="Times New Roman"/>
            <w:sz w:val="24"/>
          </w:rPr>
          <w:t>profileid</w:t>
        </w:r>
        <w:proofErr w:type="gramEnd"/>
        <w:r>
          <w:rPr>
            <w:rFonts w:ascii="Times New Roman" w:eastAsia="Times New Roman" w:hAnsi="Times New Roman" w:cs="Times New Roman"/>
            <w:sz w:val="24"/>
          </w:rPr>
          <w:t>":1,</w:t>
        </w:r>
      </w:ins>
    </w:p>
    <w:p w:rsidR="00A24A8B" w:rsidRDefault="00A24A8B" w:rsidP="00A24A8B">
      <w:pPr>
        <w:spacing w:before="100" w:after="100" w:line="240" w:lineRule="auto"/>
        <w:rPr>
          <w:ins w:id="314" w:author="ola" w:date="2013-09-30T00:43:00Z"/>
          <w:rFonts w:ascii="Times New Roman" w:eastAsia="Times New Roman" w:hAnsi="Times New Roman" w:cs="Times New Roman"/>
          <w:sz w:val="24"/>
        </w:rPr>
      </w:pPr>
      <w:ins w:id="315" w:author="ola" w:date="2013-09-30T00:43:00Z">
        <w:r>
          <w:rPr>
            <w:rFonts w:ascii="Times New Roman" w:eastAsia="Times New Roman" w:hAnsi="Times New Roman" w:cs="Times New Roman"/>
            <w:sz w:val="24"/>
          </w:rPr>
          <w:t>}</w:t>
        </w:r>
      </w:ins>
    </w:p>
    <w:p w:rsidR="00A24A8B" w:rsidRPr="00821F57" w:rsidRDefault="00A24A8B" w:rsidP="00A24A8B">
      <w:pPr>
        <w:spacing w:before="100" w:after="100" w:line="240" w:lineRule="auto"/>
        <w:rPr>
          <w:ins w:id="316" w:author="ola" w:date="2013-09-30T00:43:00Z"/>
          <w:rFonts w:ascii="Times New Roman" w:eastAsia="Times New Roman" w:hAnsi="Times New Roman" w:cs="Times New Roman"/>
          <w:b/>
          <w:sz w:val="24"/>
          <w:u w:val="single"/>
        </w:rPr>
      </w:pPr>
      <w:ins w:id="317" w:author="ola" w:date="2013-09-30T00:43:00Z">
        <w:r w:rsidRPr="00821F57">
          <w:rPr>
            <w:rFonts w:ascii="Times New Roman" w:eastAsia="Times New Roman" w:hAnsi="Times New Roman" w:cs="Times New Roman"/>
            <w:b/>
            <w:sz w:val="24"/>
            <w:u w:val="single"/>
          </w:rPr>
          <w:t>Result</w:t>
        </w:r>
      </w:ins>
    </w:p>
    <w:p w:rsidR="00A24A8B" w:rsidRDefault="00A24A8B" w:rsidP="00A24A8B">
      <w:pPr>
        <w:spacing w:before="100" w:after="100" w:line="240" w:lineRule="auto"/>
        <w:rPr>
          <w:ins w:id="318" w:author="ola" w:date="2013-09-30T00:43:00Z"/>
          <w:rFonts w:ascii="Calibri" w:eastAsia="Calibri" w:hAnsi="Calibri" w:cs="Calibri"/>
        </w:rPr>
      </w:pPr>
      <w:proofErr w:type="gramStart"/>
      <w:ins w:id="319" w:author="ola" w:date="2013-09-30T00:43:00Z">
        <w:r>
          <w:rPr>
            <w:rFonts w:ascii="Times New Roman" w:eastAsia="Times New Roman" w:hAnsi="Times New Roman" w:cs="Times New Roman"/>
            <w:sz w:val="24"/>
          </w:rPr>
          <w:t>True  if</w:t>
        </w:r>
        <w:proofErr w:type="gramEnd"/>
        <w:r>
          <w:rPr>
            <w:rFonts w:ascii="Times New Roman" w:eastAsia="Times New Roman" w:hAnsi="Times New Roman" w:cs="Times New Roman"/>
            <w:sz w:val="24"/>
          </w:rPr>
          <w:t xml:space="preserve"> profile successfully activated</w:t>
        </w:r>
      </w:ins>
    </w:p>
    <w:p w:rsidR="00A24A8B" w:rsidRDefault="00A24A8B" w:rsidP="00A24A8B">
      <w:pPr>
        <w:spacing w:line="240" w:lineRule="auto"/>
        <w:rPr>
          <w:ins w:id="320" w:author="ola" w:date="2013-09-30T00:43:00Z"/>
          <w:rFonts w:ascii="Calibri" w:eastAsia="Calibri" w:hAnsi="Calibri" w:cs="Calibri"/>
        </w:rPr>
      </w:pPr>
    </w:p>
    <w:p w:rsidR="00A24A8B" w:rsidRPr="00821F57" w:rsidRDefault="00A24A8B" w:rsidP="00A24A8B">
      <w:pPr>
        <w:spacing w:line="240" w:lineRule="auto"/>
        <w:rPr>
          <w:ins w:id="321" w:author="ola" w:date="2013-09-30T00:43:00Z"/>
          <w:rFonts w:ascii="Calibri" w:eastAsia="Calibri" w:hAnsi="Calibri" w:cs="Calibri"/>
          <w:b/>
        </w:rPr>
      </w:pPr>
      <w:ins w:id="322" w:author="ola" w:date="2013-09-30T00:43:00Z">
        <w:r w:rsidRPr="00821F57">
          <w:rPr>
            <w:rFonts w:ascii="Calibri" w:eastAsia="Calibri" w:hAnsi="Calibri" w:cs="Calibri"/>
            <w:b/>
          </w:rPr>
          <w:t>11</w:t>
        </w:r>
        <w:proofErr w:type="gramStart"/>
        <w:r w:rsidRPr="00821F57">
          <w:rPr>
            <w:rFonts w:ascii="Calibri" w:eastAsia="Calibri" w:hAnsi="Calibri" w:cs="Calibri"/>
            <w:b/>
          </w:rPr>
          <w:t>)</w:t>
        </w:r>
        <w:r>
          <w:rPr>
            <w:rFonts w:ascii="Calibri" w:eastAsia="Calibri" w:hAnsi="Calibri" w:cs="Calibri"/>
            <w:b/>
          </w:rPr>
          <w:t>Recover</w:t>
        </w:r>
        <w:proofErr w:type="gramEnd"/>
        <w:r>
          <w:rPr>
            <w:rFonts w:ascii="Calibri" w:eastAsia="Calibri" w:hAnsi="Calibri" w:cs="Calibri"/>
            <w:b/>
          </w:rPr>
          <w:t xml:space="preserve"> </w:t>
        </w:r>
        <w:proofErr w:type="spellStart"/>
        <w:r>
          <w:rPr>
            <w:rFonts w:ascii="Calibri" w:eastAsia="Calibri" w:hAnsi="Calibri" w:cs="Calibri"/>
            <w:b/>
          </w:rPr>
          <w:t>Activaition</w:t>
        </w:r>
        <w:proofErr w:type="spellEnd"/>
        <w:r>
          <w:rPr>
            <w:rFonts w:ascii="Calibri" w:eastAsia="Calibri" w:hAnsi="Calibri" w:cs="Calibri"/>
            <w:b/>
          </w:rPr>
          <w:t xml:space="preserve"> code – </w:t>
        </w:r>
        <w:proofErr w:type="spellStart"/>
        <w:r>
          <w:rPr>
            <w:rFonts w:ascii="Calibri" w:eastAsia="Calibri" w:hAnsi="Calibri" w:cs="Calibri"/>
            <w:b/>
          </w:rPr>
          <w:t>retrives</w:t>
        </w:r>
        <w:proofErr w:type="spellEnd"/>
        <w:r>
          <w:rPr>
            <w:rFonts w:ascii="Calibri" w:eastAsia="Calibri" w:hAnsi="Calibri" w:cs="Calibri"/>
            <w:b/>
          </w:rPr>
          <w:t xml:space="preserve"> an activation code</w:t>
        </w:r>
      </w:ins>
    </w:p>
    <w:p w:rsidR="00A24A8B" w:rsidRPr="00821F57" w:rsidRDefault="00A24A8B" w:rsidP="00A24A8B">
      <w:pPr>
        <w:spacing w:line="240" w:lineRule="auto"/>
        <w:rPr>
          <w:ins w:id="323" w:author="ola" w:date="2013-09-30T00:43:00Z"/>
          <w:rFonts w:ascii="Calibri" w:eastAsia="Calibri" w:hAnsi="Calibri" w:cs="Calibri"/>
          <w:b/>
        </w:rPr>
      </w:pPr>
      <w:ins w:id="324" w:author="ola" w:date="2013-09-30T00:43:00Z">
        <w:r w:rsidRPr="00821F57">
          <w:rPr>
            <w:rFonts w:ascii="Calibri" w:eastAsia="Calibri" w:hAnsi="Calibri" w:cs="Calibri"/>
            <w:b/>
          </w:rPr>
          <w:t xml:space="preserve">Help </w:t>
        </w:r>
        <w:proofErr w:type="spellStart"/>
        <w:proofErr w:type="gramStart"/>
        <w:r w:rsidRPr="00821F57">
          <w:rPr>
            <w:rFonts w:ascii="Calibri" w:eastAsia="Calibri" w:hAnsi="Calibri" w:cs="Calibri"/>
            <w:b/>
          </w:rPr>
          <w:t>Url</w:t>
        </w:r>
        <w:proofErr w:type="spellEnd"/>
        <w:proofErr w:type="gramEnd"/>
      </w:ins>
    </w:p>
    <w:p w:rsidR="00A24A8B" w:rsidRDefault="00A24A8B" w:rsidP="00A24A8B">
      <w:pPr>
        <w:spacing w:line="240" w:lineRule="auto"/>
        <w:rPr>
          <w:ins w:id="325" w:author="ola" w:date="2013-09-30T00:43:00Z"/>
          <w:rStyle w:val="uri-template"/>
          <w:rFonts w:ascii="Verdana" w:hAnsi="Verdana"/>
          <w:color w:val="000000"/>
          <w:sz w:val="17"/>
          <w:szCs w:val="17"/>
        </w:rPr>
      </w:pPr>
      <w:ins w:id="326" w:author="ola" w:date="2013-09-30T00:43:00Z"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begin"/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instrText xml:space="preserve"> HYPERLINK "</w:instrText>
        </w:r>
        <w:r w:rsidRPr="0065472C">
          <w:rPr>
            <w:rStyle w:val="uri-template"/>
            <w:rFonts w:ascii="Verdana" w:hAnsi="Verdana"/>
            <w:color w:val="000000"/>
            <w:sz w:val="17"/>
            <w:szCs w:val="17"/>
          </w:rPr>
          <w:instrText>http://173.160.122.195/Anewluv.Web.AuthenticationService/MembershipService.svc/Rest/</w:instrTex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instrText xml:space="preserve">recoveractivationcode" </w:instrTex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separate"/>
        </w:r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http://173.160.122.195/Anewluv.Web.AuthenticationService/MembershipService.svc/Rest/recoveractivationcode</w: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end"/>
        </w:r>
      </w:ins>
    </w:p>
    <w:p w:rsidR="00A24A8B" w:rsidRDefault="00A24A8B" w:rsidP="00A24A8B">
      <w:pPr>
        <w:spacing w:line="240" w:lineRule="auto"/>
        <w:rPr>
          <w:ins w:id="327" w:author="ola" w:date="2013-09-30T00:43:00Z"/>
          <w:rStyle w:val="uri-template"/>
          <w:rFonts w:ascii="Verdana" w:hAnsi="Verdana"/>
          <w:color w:val="000000"/>
          <w:sz w:val="17"/>
          <w:szCs w:val="17"/>
        </w:rPr>
      </w:pPr>
    </w:p>
    <w:p w:rsidR="00A24A8B" w:rsidRDefault="00A24A8B" w:rsidP="00A24A8B">
      <w:pPr>
        <w:spacing w:line="240" w:lineRule="auto"/>
        <w:rPr>
          <w:ins w:id="328" w:author="ola" w:date="2013-09-30T00:43:00Z"/>
          <w:rFonts w:ascii="Calibri" w:eastAsia="Calibri" w:hAnsi="Calibri" w:cs="Calibri"/>
          <w:b/>
        </w:rPr>
      </w:pPr>
      <w:ins w:id="329" w:author="ola" w:date="2013-09-30T00:43:00Z">
        <w:r w:rsidRPr="00821F57">
          <w:rPr>
            <w:rFonts w:ascii="Calibri" w:eastAsia="Calibri" w:hAnsi="Calibri" w:cs="Calibri"/>
            <w:b/>
          </w:rPr>
          <w:t>URL</w:t>
        </w:r>
      </w:ins>
    </w:p>
    <w:p w:rsidR="00A24A8B" w:rsidRDefault="00A24A8B" w:rsidP="00A24A8B">
      <w:pPr>
        <w:spacing w:line="240" w:lineRule="auto"/>
        <w:rPr>
          <w:ins w:id="330" w:author="ola" w:date="2013-09-30T00:43:00Z"/>
          <w:rStyle w:val="uri-template"/>
          <w:rFonts w:ascii="Verdana" w:hAnsi="Verdana"/>
          <w:color w:val="000000"/>
          <w:sz w:val="17"/>
          <w:szCs w:val="17"/>
        </w:rPr>
      </w:pPr>
      <w:ins w:id="331" w:author="ola" w:date="2013-09-30T00:43:00Z"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begin"/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instrText xml:space="preserve"> HYPERLINK "</w:instrText>
        </w:r>
        <w:r w:rsidRPr="0065472C">
          <w:rPr>
            <w:rStyle w:val="uri-template"/>
            <w:rFonts w:ascii="Verdana" w:hAnsi="Verdana"/>
            <w:color w:val="000000"/>
            <w:sz w:val="17"/>
            <w:szCs w:val="17"/>
          </w:rPr>
          <w:instrText>http://173.160.122.195/Anewluv.Web.AuthenticationService/MembershipService.svc/Rest/</w:instrTex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instrText xml:space="preserve">recoveractivationcode" </w:instrTex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separate"/>
        </w:r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http://173.160.122.195/Anewluv.Web.AuthenticationService/MembershipService.svc/Rest/recoveractivationcode</w: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end"/>
        </w:r>
      </w:ins>
    </w:p>
    <w:p w:rsidR="00A24A8B" w:rsidRDefault="00A24A8B" w:rsidP="00A24A8B">
      <w:pPr>
        <w:spacing w:line="240" w:lineRule="auto"/>
        <w:rPr>
          <w:ins w:id="332" w:author="ola" w:date="2013-09-30T00:43:00Z"/>
          <w:rFonts w:ascii="Calibri" w:eastAsia="Calibri" w:hAnsi="Calibri" w:cs="Calibri"/>
          <w:b/>
        </w:rPr>
      </w:pPr>
      <w:proofErr w:type="spellStart"/>
      <w:ins w:id="333" w:author="ola" w:date="2013-09-30T00:43:00Z">
        <w:r w:rsidRPr="00821F57">
          <w:rPr>
            <w:rFonts w:ascii="Calibri" w:eastAsia="Calibri" w:hAnsi="Calibri" w:cs="Calibri"/>
            <w:b/>
          </w:rPr>
          <w:t>JsonBody</w:t>
        </w:r>
        <w:proofErr w:type="spellEnd"/>
      </w:ins>
    </w:p>
    <w:p w:rsidR="00A24A8B" w:rsidRDefault="00A24A8B" w:rsidP="00A24A8B">
      <w:pPr>
        <w:spacing w:line="240" w:lineRule="auto"/>
        <w:rPr>
          <w:ins w:id="334" w:author="ola" w:date="2013-09-30T00:43:00Z"/>
          <w:rFonts w:ascii="Calibri" w:eastAsia="Calibri" w:hAnsi="Calibri" w:cs="Calibri"/>
        </w:rPr>
      </w:pPr>
      <w:ins w:id="335" w:author="ola" w:date="2013-09-30T00:43:00Z">
        <w:r>
          <w:rPr>
            <w:rFonts w:ascii="Calibri" w:eastAsia="Calibri" w:hAnsi="Calibri" w:cs="Calibri"/>
          </w:rPr>
          <w:t xml:space="preserve">Request </w:t>
        </w:r>
        <w:proofErr w:type="spellStart"/>
        <w:r>
          <w:rPr>
            <w:rFonts w:ascii="Calibri" w:eastAsia="Calibri" w:hAnsi="Calibri" w:cs="Calibri"/>
          </w:rPr>
          <w:t>JsonBody</w:t>
        </w:r>
        <w:proofErr w:type="spellEnd"/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6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337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{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8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339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Country":"String</w:t>
        </w:r>
        <w:proofErr w:type="spell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 xml:space="preserve">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0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341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activationcode</w:t>
        </w:r>
        <w:proofErr w:type="spellEnd"/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2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343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email</w:t>
        </w:r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</w:t>
        </w:r>
        <w:proofErr w:type="spell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 xml:space="preserve">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4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345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openididentifier</w:t>
        </w:r>
        <w:proofErr w:type="spellEnd"/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6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347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openidprovider</w:t>
        </w:r>
        <w:proofErr w:type="spellEnd"/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8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349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password</w:t>
        </w:r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</w:t>
        </w:r>
        <w:proofErr w:type="spell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 xml:space="preserve">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0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351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photoid</w:t>
        </w:r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":"1627aea5-8e0a-4371-9022-9b504344e724",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2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353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profileid</w:t>
        </w:r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":2147483647,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4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355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screenname</w:t>
        </w:r>
        <w:proofErr w:type="spellEnd"/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6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357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securityanswer</w:t>
        </w:r>
        <w:proofErr w:type="spellEnd"/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8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359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securityquestion</w:t>
        </w:r>
        <w:proofErr w:type="spellEnd"/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0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361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sessionid</w:t>
        </w:r>
        <w:proofErr w:type="spellEnd"/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 content",</w:t>
        </w:r>
      </w:ins>
    </w:p>
    <w:p w:rsidR="00A24A8B" w:rsidRPr="00821F57" w:rsidRDefault="00A24A8B" w:rsidP="00A24A8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2" w:author="ola" w:date="2013-09-30T00:43:00Z"/>
          <w:rFonts w:ascii="Courier New" w:eastAsia="Times New Roman" w:hAnsi="Courier New" w:cs="Courier New"/>
          <w:color w:val="000000"/>
          <w:sz w:val="24"/>
          <w:szCs w:val="24"/>
        </w:rPr>
      </w:pPr>
      <w:ins w:id="363" w:author="ola" w:date="2013-09-30T00:43:00Z"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ab/>
          <w:t>"</w:t>
        </w:r>
        <w:proofErr w:type="spellStart"/>
        <w:proofErr w:type="gramStart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username</w:t>
        </w:r>
        <w:proofErr w:type="gram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>":"String</w:t>
        </w:r>
        <w:proofErr w:type="spellEnd"/>
        <w:r w:rsidRPr="00821F57">
          <w:rPr>
            <w:rFonts w:ascii="Courier New" w:eastAsia="Times New Roman" w:hAnsi="Courier New" w:cs="Courier New"/>
            <w:color w:val="000000"/>
            <w:sz w:val="24"/>
            <w:szCs w:val="24"/>
          </w:rPr>
          <w:t xml:space="preserve"> content"</w:t>
        </w:r>
      </w:ins>
    </w:p>
    <w:p w:rsidR="00A24A8B" w:rsidRDefault="00A24A8B" w:rsidP="00A24A8B">
      <w:pPr>
        <w:spacing w:line="240" w:lineRule="auto"/>
        <w:rPr>
          <w:ins w:id="364" w:author="ola" w:date="2013-09-30T00:43:00Z"/>
          <w:rFonts w:ascii="Times New Roman" w:eastAsia="Times New Roman" w:hAnsi="Times New Roman" w:cs="Times New Roman"/>
          <w:color w:val="000000"/>
          <w:sz w:val="24"/>
          <w:szCs w:val="24"/>
        </w:rPr>
      </w:pPr>
      <w:ins w:id="365" w:author="ola" w:date="2013-09-30T00:43:00Z">
        <w:r w:rsidRPr="00821F57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}</w:t>
        </w:r>
      </w:ins>
    </w:p>
    <w:p w:rsidR="00A24A8B" w:rsidRDefault="00A24A8B" w:rsidP="00A24A8B">
      <w:pPr>
        <w:spacing w:line="240" w:lineRule="auto"/>
        <w:rPr>
          <w:ins w:id="366" w:author="ola" w:date="2013-09-30T00:43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4A8B" w:rsidRPr="00821F57" w:rsidRDefault="00A24A8B" w:rsidP="00A24A8B">
      <w:pPr>
        <w:spacing w:line="240" w:lineRule="auto"/>
        <w:rPr>
          <w:ins w:id="367" w:author="ola" w:date="2013-09-30T00:43:00Z"/>
          <w:rFonts w:ascii="Calibri" w:eastAsia="Calibri" w:hAnsi="Calibri" w:cs="Calibri"/>
          <w:b/>
        </w:rPr>
      </w:pPr>
      <w:ins w:id="368" w:author="ola" w:date="2013-09-30T00:43:00Z">
        <w:r w:rsidRPr="00821F57">
          <w:rPr>
            <w:rFonts w:ascii="Calibri" w:eastAsia="Calibri" w:hAnsi="Calibri" w:cs="Calibri"/>
            <w:b/>
          </w:rPr>
          <w:lastRenderedPageBreak/>
          <w:t>Notable items</w:t>
        </w:r>
      </w:ins>
    </w:p>
    <w:p w:rsidR="00A24A8B" w:rsidRPr="00821F57" w:rsidRDefault="00A24A8B" w:rsidP="00A24A8B">
      <w:pPr>
        <w:spacing w:line="240" w:lineRule="auto"/>
        <w:rPr>
          <w:ins w:id="369" w:author="ola" w:date="2013-09-30T00:43:00Z"/>
          <w:rFonts w:ascii="Calibri" w:eastAsia="Calibri" w:hAnsi="Calibri" w:cs="Calibri"/>
          <w:b/>
        </w:rPr>
      </w:pPr>
      <w:proofErr w:type="spellStart"/>
      <w:proofErr w:type="gramStart"/>
      <w:ins w:id="370" w:author="ola" w:date="2013-09-30T00:43:00Z">
        <w:r w:rsidRPr="00821F57">
          <w:rPr>
            <w:rFonts w:ascii="Calibri" w:eastAsia="Calibri" w:hAnsi="Calibri" w:cs="Calibri"/>
            <w:b/>
          </w:rPr>
          <w:t>emailaddress</w:t>
        </w:r>
        <w:proofErr w:type="spellEnd"/>
        <w:r w:rsidRPr="00821F57">
          <w:rPr>
            <w:rFonts w:ascii="Calibri" w:eastAsia="Calibri" w:hAnsi="Calibri" w:cs="Calibri"/>
            <w:b/>
          </w:rPr>
          <w:t xml:space="preserve">  -</w:t>
        </w:r>
        <w:proofErr w:type="gramEnd"/>
        <w:r w:rsidRPr="00821F57">
          <w:rPr>
            <w:rFonts w:ascii="Calibri" w:eastAsia="Calibri" w:hAnsi="Calibri" w:cs="Calibri"/>
            <w:b/>
          </w:rPr>
          <w:t>required</w:t>
        </w:r>
      </w:ins>
    </w:p>
    <w:p w:rsidR="00A24A8B" w:rsidRDefault="00A24A8B" w:rsidP="00A24A8B">
      <w:pPr>
        <w:spacing w:line="240" w:lineRule="auto"/>
        <w:rPr>
          <w:ins w:id="371" w:author="ola" w:date="2013-09-30T00:43:00Z"/>
          <w:rFonts w:ascii="Calibri" w:eastAsia="Calibri" w:hAnsi="Calibri" w:cs="Calibri"/>
        </w:rPr>
      </w:pPr>
      <w:proofErr w:type="spellStart"/>
      <w:proofErr w:type="gramStart"/>
      <w:ins w:id="372" w:author="ola" w:date="2013-09-30T00:43:00Z">
        <w:r>
          <w:rPr>
            <w:rFonts w:ascii="Calibri" w:eastAsia="Calibri" w:hAnsi="Calibri" w:cs="Calibri"/>
          </w:rPr>
          <w:t>profileid</w:t>
        </w:r>
        <w:proofErr w:type="spellEnd"/>
        <w:proofErr w:type="gramEnd"/>
        <w:r>
          <w:rPr>
            <w:rFonts w:ascii="Calibri" w:eastAsia="Calibri" w:hAnsi="Calibri" w:cs="Calibri"/>
          </w:rPr>
          <w:t xml:space="preserve"> –optional</w:t>
        </w:r>
      </w:ins>
    </w:p>
    <w:p w:rsidR="00A24A8B" w:rsidRDefault="00A24A8B" w:rsidP="00A24A8B">
      <w:pPr>
        <w:spacing w:line="240" w:lineRule="auto"/>
        <w:rPr>
          <w:ins w:id="373" w:author="ola" w:date="2013-09-30T00:43:00Z"/>
          <w:rFonts w:ascii="Calibri" w:eastAsia="Calibri" w:hAnsi="Calibri" w:cs="Calibri"/>
          <w:b/>
        </w:rPr>
      </w:pPr>
    </w:p>
    <w:p w:rsidR="00A24A8B" w:rsidRDefault="00A24A8B" w:rsidP="00A24A8B">
      <w:pPr>
        <w:spacing w:line="240" w:lineRule="auto"/>
        <w:rPr>
          <w:ins w:id="374" w:author="ola" w:date="2013-09-30T00:43:00Z"/>
          <w:rFonts w:ascii="Calibri" w:eastAsia="Calibri" w:hAnsi="Calibri" w:cs="Calibri"/>
          <w:b/>
        </w:rPr>
      </w:pPr>
      <w:ins w:id="375" w:author="ola" w:date="2013-09-30T00:43:00Z">
        <w:r w:rsidRPr="0065472C">
          <w:rPr>
            <w:rFonts w:ascii="Calibri" w:eastAsia="Calibri" w:hAnsi="Calibri" w:cs="Calibri"/>
            <w:b/>
          </w:rPr>
          <w:t>Sample call</w:t>
        </w:r>
      </w:ins>
    </w:p>
    <w:p w:rsidR="00A24A8B" w:rsidRDefault="00A24A8B" w:rsidP="00A24A8B">
      <w:pPr>
        <w:spacing w:line="240" w:lineRule="auto"/>
        <w:rPr>
          <w:ins w:id="376" w:author="ola" w:date="2013-09-30T00:43:00Z"/>
          <w:rStyle w:val="uri-template"/>
          <w:rFonts w:ascii="Verdana" w:hAnsi="Verdana"/>
          <w:color w:val="000000"/>
          <w:sz w:val="17"/>
          <w:szCs w:val="17"/>
        </w:rPr>
      </w:pPr>
      <w:ins w:id="377" w:author="ola" w:date="2013-09-30T00:43:00Z"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begin"/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instrText xml:space="preserve"> HYPERLINK "http://173.160.122.195/Anewluv.Web.AuthenticationService/MembershipService.svc/Rest/activateprofile" </w:instrTex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separate"/>
        </w:r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http://173.160.122.195/Anewluv.Web.AuthenticationService/MembershipService.svc/Rest/activateprofile</w:t>
        </w:r>
        <w:r>
          <w:rPr>
            <w:rStyle w:val="uri-template"/>
            <w:rFonts w:ascii="Verdana" w:hAnsi="Verdana"/>
            <w:color w:val="000000"/>
            <w:sz w:val="17"/>
            <w:szCs w:val="17"/>
          </w:rPr>
          <w:fldChar w:fldCharType="end"/>
        </w:r>
      </w:ins>
    </w:p>
    <w:p w:rsidR="00A24A8B" w:rsidRDefault="00A24A8B" w:rsidP="00A24A8B">
      <w:pPr>
        <w:spacing w:line="240" w:lineRule="auto"/>
        <w:rPr>
          <w:ins w:id="378" w:author="ola" w:date="2013-09-30T00:43:00Z"/>
          <w:rFonts w:ascii="Calibri" w:eastAsia="Calibri" w:hAnsi="Calibri" w:cs="Calibri"/>
          <w:b/>
        </w:rPr>
      </w:pPr>
      <w:proofErr w:type="spellStart"/>
      <w:ins w:id="379" w:author="ola" w:date="2013-09-30T00:43:00Z">
        <w:r>
          <w:rPr>
            <w:rFonts w:ascii="Calibri" w:eastAsia="Calibri" w:hAnsi="Calibri" w:cs="Calibri"/>
            <w:b/>
          </w:rPr>
          <w:t>JsonBody</w:t>
        </w:r>
        <w:proofErr w:type="spellEnd"/>
      </w:ins>
    </w:p>
    <w:p w:rsidR="00A24A8B" w:rsidRPr="00821F57" w:rsidRDefault="00A24A8B" w:rsidP="00A24A8B">
      <w:pPr>
        <w:spacing w:before="100" w:after="100" w:line="240" w:lineRule="auto"/>
        <w:rPr>
          <w:ins w:id="380" w:author="ola" w:date="2013-09-30T00:43:00Z"/>
          <w:rFonts w:ascii="Times New Roman" w:eastAsia="Times New Roman" w:hAnsi="Times New Roman" w:cs="Times New Roman"/>
        </w:rPr>
      </w:pPr>
      <w:ins w:id="381" w:author="ola" w:date="2013-09-30T00:43:00Z">
        <w:r w:rsidRPr="00821F57">
          <w:rPr>
            <w:rFonts w:ascii="Times New Roman" w:eastAsia="Times New Roman" w:hAnsi="Times New Roman" w:cs="Times New Roman"/>
          </w:rPr>
          <w:t xml:space="preserve">{ </w:t>
        </w:r>
      </w:ins>
    </w:p>
    <w:p w:rsidR="00A24A8B" w:rsidRPr="00821F57" w:rsidRDefault="00A24A8B" w:rsidP="00A24A8B">
      <w:pPr>
        <w:spacing w:before="100" w:after="100" w:line="240" w:lineRule="auto"/>
        <w:rPr>
          <w:ins w:id="382" w:author="ola" w:date="2013-09-30T00:43:00Z"/>
          <w:rFonts w:ascii="Times New Roman" w:eastAsia="Times New Roman" w:hAnsi="Times New Roman" w:cs="Times New Roman"/>
        </w:rPr>
      </w:pPr>
      <w:ins w:id="383" w:author="ola" w:date="2013-09-30T00:43:00Z">
        <w:r w:rsidRPr="00821F57">
          <w:rPr>
            <w:rFonts w:ascii="Times New Roman" w:eastAsia="Times New Roman" w:hAnsi="Times New Roman" w:cs="Times New Roman"/>
          </w:rPr>
          <w:t xml:space="preserve"> "emailaddress":"</w:t>
        </w:r>
        <w:r w:rsidRPr="00821F57">
          <w:rPr>
            <w:rFonts w:ascii="Times New Roman" w:eastAsia="Times New Roman" w:hAnsi="Times New Roman" w:cs="Times New Roman"/>
            <w:b/>
          </w:rPr>
          <w:t>ola_323@yahoo.com</w:t>
        </w:r>
        <w:r w:rsidRPr="00821F57">
          <w:rPr>
            <w:rFonts w:ascii="Times New Roman" w:eastAsia="Times New Roman" w:hAnsi="Times New Roman" w:cs="Times New Roman"/>
          </w:rPr>
          <w:t xml:space="preserve">", </w:t>
        </w:r>
      </w:ins>
    </w:p>
    <w:p w:rsidR="00A24A8B" w:rsidRPr="00821F57" w:rsidRDefault="00A24A8B" w:rsidP="00A24A8B">
      <w:pPr>
        <w:spacing w:before="100" w:after="100" w:line="240" w:lineRule="auto"/>
        <w:rPr>
          <w:ins w:id="384" w:author="ola" w:date="2013-09-30T00:43:00Z"/>
          <w:rFonts w:ascii="Times New Roman" w:eastAsia="Times New Roman" w:hAnsi="Times New Roman" w:cs="Times New Roman"/>
        </w:rPr>
      </w:pPr>
      <w:ins w:id="385" w:author="ola" w:date="2013-09-30T00:43:00Z">
        <w:r w:rsidRPr="00821F57">
          <w:rPr>
            <w:rFonts w:ascii="Times New Roman" w:eastAsia="Times New Roman" w:hAnsi="Times New Roman" w:cs="Times New Roman"/>
          </w:rPr>
          <w:t>"</w:t>
        </w:r>
        <w:proofErr w:type="spellStart"/>
        <w:proofErr w:type="gramStart"/>
        <w:r w:rsidRPr="00821F57">
          <w:rPr>
            <w:rFonts w:ascii="Times New Roman" w:eastAsia="Times New Roman" w:hAnsi="Times New Roman" w:cs="Times New Roman"/>
          </w:rPr>
          <w:t>photostatus</w:t>
        </w:r>
        <w:proofErr w:type="spellEnd"/>
        <w:proofErr w:type="gramEnd"/>
        <w:r w:rsidRPr="00821F57">
          <w:rPr>
            <w:rFonts w:ascii="Times New Roman" w:eastAsia="Times New Roman" w:hAnsi="Times New Roman" w:cs="Times New Roman"/>
          </w:rPr>
          <w:t>":true,</w:t>
        </w:r>
      </w:ins>
    </w:p>
    <w:p w:rsidR="00A24A8B" w:rsidRPr="00821F57" w:rsidRDefault="00A24A8B" w:rsidP="00A24A8B">
      <w:pPr>
        <w:spacing w:before="100" w:after="100" w:line="240" w:lineRule="auto"/>
        <w:rPr>
          <w:ins w:id="386" w:author="ola" w:date="2013-09-30T00:43:00Z"/>
          <w:rFonts w:ascii="Times New Roman" w:eastAsia="Times New Roman" w:hAnsi="Times New Roman" w:cs="Times New Roman"/>
        </w:rPr>
      </w:pPr>
      <w:ins w:id="387" w:author="ola" w:date="2013-09-30T00:43:00Z">
        <w:r w:rsidRPr="00821F57">
          <w:rPr>
            <w:rFonts w:ascii="Times New Roman" w:eastAsia="Times New Roman" w:hAnsi="Times New Roman" w:cs="Times New Roman"/>
          </w:rPr>
          <w:t xml:space="preserve"> "</w:t>
        </w:r>
        <w:proofErr w:type="spellStart"/>
        <w:proofErr w:type="gramStart"/>
        <w:r w:rsidRPr="00821F57">
          <w:rPr>
            <w:rFonts w:ascii="Times New Roman" w:eastAsia="Times New Roman" w:hAnsi="Times New Roman" w:cs="Times New Roman"/>
          </w:rPr>
          <w:t>photouploadviewmodel</w:t>
        </w:r>
        <w:proofErr w:type="spellEnd"/>
        <w:proofErr w:type="gramEnd"/>
        <w:r w:rsidRPr="00821F57">
          <w:rPr>
            <w:rFonts w:ascii="Times New Roman" w:eastAsia="Times New Roman" w:hAnsi="Times New Roman" w:cs="Times New Roman"/>
          </w:rPr>
          <w:t>":null,</w:t>
        </w:r>
      </w:ins>
    </w:p>
    <w:p w:rsidR="00A24A8B" w:rsidRPr="00821F57" w:rsidRDefault="00A24A8B" w:rsidP="00A24A8B">
      <w:pPr>
        <w:spacing w:before="100" w:after="100" w:line="240" w:lineRule="auto"/>
        <w:rPr>
          <w:ins w:id="388" w:author="ola" w:date="2013-09-30T00:43:00Z"/>
          <w:rFonts w:ascii="Times New Roman" w:eastAsia="Times New Roman" w:hAnsi="Times New Roman" w:cs="Times New Roman"/>
        </w:rPr>
      </w:pPr>
    </w:p>
    <w:p w:rsidR="00A24A8B" w:rsidRPr="00821F57" w:rsidRDefault="00A24A8B" w:rsidP="00A24A8B">
      <w:pPr>
        <w:spacing w:before="100" w:after="100" w:line="240" w:lineRule="auto"/>
        <w:rPr>
          <w:ins w:id="389" w:author="ola" w:date="2013-09-30T00:43:00Z"/>
          <w:rFonts w:ascii="Calibri" w:eastAsia="Calibri" w:hAnsi="Calibri" w:cs="Calibri"/>
          <w:sz w:val="20"/>
        </w:rPr>
      </w:pPr>
      <w:ins w:id="390" w:author="ola" w:date="2013-09-30T00:43:00Z">
        <w:r w:rsidRPr="00821F57">
          <w:rPr>
            <w:rFonts w:ascii="Times New Roman" w:eastAsia="Times New Roman" w:hAnsi="Times New Roman" w:cs="Times New Roman"/>
          </w:rPr>
          <w:t>}</w:t>
        </w:r>
      </w:ins>
    </w:p>
    <w:p w:rsidR="00A24A8B" w:rsidRDefault="00A24A8B" w:rsidP="00A24A8B">
      <w:pPr>
        <w:spacing w:line="240" w:lineRule="auto"/>
        <w:rPr>
          <w:ins w:id="391" w:author="ola" w:date="2013-09-30T00:43:00Z"/>
          <w:rFonts w:ascii="Calibri" w:eastAsia="Calibri" w:hAnsi="Calibri" w:cs="Calibri"/>
          <w:b/>
        </w:rPr>
      </w:pPr>
      <w:proofErr w:type="gramStart"/>
      <w:ins w:id="392" w:author="ola" w:date="2013-09-30T00:43:00Z">
        <w:r>
          <w:rPr>
            <w:rFonts w:ascii="Calibri" w:eastAsia="Calibri" w:hAnsi="Calibri" w:cs="Calibri"/>
            <w:b/>
          </w:rPr>
          <w:t>only</w:t>
        </w:r>
        <w:proofErr w:type="gramEnd"/>
        <w:r>
          <w:rPr>
            <w:rFonts w:ascii="Calibri" w:eastAsia="Calibri" w:hAnsi="Calibri" w:cs="Calibri"/>
            <w:b/>
          </w:rPr>
          <w:t xml:space="preserve"> the email address is required for this call.</w:t>
        </w:r>
      </w:ins>
    </w:p>
    <w:p w:rsidR="00A24A8B" w:rsidRDefault="00A24A8B" w:rsidP="00A24A8B">
      <w:pPr>
        <w:spacing w:line="240" w:lineRule="auto"/>
        <w:rPr>
          <w:ins w:id="393" w:author="ola" w:date="2013-09-30T00:43:00Z"/>
          <w:rFonts w:ascii="Calibri" w:eastAsia="Calibri" w:hAnsi="Calibri" w:cs="Calibri"/>
        </w:rPr>
      </w:pPr>
    </w:p>
    <w:p w:rsidR="00A24A8B" w:rsidRDefault="00A24A8B" w:rsidP="00A24A8B">
      <w:pPr>
        <w:spacing w:line="240" w:lineRule="auto"/>
        <w:rPr>
          <w:ins w:id="394" w:author="ola" w:date="2013-09-30T00:43:00Z"/>
          <w:rFonts w:ascii="Calibri" w:eastAsia="Calibri" w:hAnsi="Calibri" w:cs="Calibri"/>
        </w:rPr>
      </w:pPr>
    </w:p>
    <w:p w:rsidR="00A24A8B" w:rsidRPr="00821F57" w:rsidRDefault="00A24A8B" w:rsidP="00A24A8B">
      <w:pPr>
        <w:spacing w:line="240" w:lineRule="auto"/>
        <w:rPr>
          <w:ins w:id="395" w:author="ola" w:date="2013-09-30T00:43:00Z"/>
          <w:rFonts w:ascii="Calibri" w:eastAsia="Calibri" w:hAnsi="Calibri" w:cs="Calibri"/>
          <w:b/>
        </w:rPr>
      </w:pPr>
    </w:p>
    <w:p w:rsidR="00A24A8B" w:rsidRDefault="00A24A8B" w:rsidP="00A24A8B">
      <w:pPr>
        <w:spacing w:before="100" w:after="100" w:line="240" w:lineRule="auto"/>
        <w:rPr>
          <w:ins w:id="396" w:author="ola" w:date="2013-09-30T00:43:00Z"/>
          <w:rFonts w:ascii="Times New Roman" w:eastAsia="Times New Roman" w:hAnsi="Times New Roman" w:cs="Times New Roman"/>
          <w:b/>
          <w:sz w:val="24"/>
          <w:u w:val="single"/>
        </w:rPr>
      </w:pPr>
      <w:ins w:id="397" w:author="ola" w:date="2013-09-30T00:43:00Z">
        <w:r w:rsidRPr="00821F57">
          <w:rPr>
            <w:rFonts w:ascii="Times New Roman" w:eastAsia="Times New Roman" w:hAnsi="Times New Roman" w:cs="Times New Roman"/>
            <w:b/>
            <w:sz w:val="24"/>
            <w:u w:val="single"/>
          </w:rPr>
          <w:t>Result</w:t>
        </w:r>
      </w:ins>
    </w:p>
    <w:p w:rsidR="00A24A8B" w:rsidRDefault="00A24A8B" w:rsidP="00A24A8B">
      <w:pPr>
        <w:spacing w:before="100" w:after="100" w:line="240" w:lineRule="auto"/>
        <w:rPr>
          <w:ins w:id="398" w:author="ola" w:date="2013-09-30T00:43:00Z"/>
          <w:rFonts w:ascii="Calibri" w:eastAsia="Calibri" w:hAnsi="Calibri" w:cs="Calibri"/>
        </w:rPr>
      </w:pPr>
    </w:p>
    <w:p w:rsidR="00A24A8B" w:rsidRDefault="00A24A8B" w:rsidP="00A24A8B">
      <w:pPr>
        <w:spacing w:line="240" w:lineRule="auto"/>
        <w:rPr>
          <w:ins w:id="399" w:author="ola" w:date="2013-09-30T00:43:00Z"/>
          <w:rFonts w:ascii="Calibri" w:eastAsia="Calibri" w:hAnsi="Calibri" w:cs="Calibri"/>
        </w:rPr>
      </w:pPr>
      <w:ins w:id="400" w:author="ola" w:date="2013-09-30T00:43:00Z">
        <w:r>
          <w:rPr>
            <w:rFonts w:ascii="Calibri" w:eastAsia="Calibri" w:hAnsi="Calibri" w:cs="Calibri"/>
          </w:rPr>
          <w:t>String activation code is result</w:t>
        </w:r>
      </w:ins>
    </w:p>
    <w:p w:rsidR="00A24A8B" w:rsidRDefault="00A24A8B" w:rsidP="001430BD">
      <w:bookmarkStart w:id="401" w:name="_GoBack"/>
      <w:bookmarkEnd w:id="401"/>
    </w:p>
    <w:sectPr w:rsidR="00A2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trackRevisions/>
  <w:doNotTrackFormatting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B37DD"/>
    <w:rsid w:val="001430BD"/>
    <w:rsid w:val="00182FBD"/>
    <w:rsid w:val="001D462B"/>
    <w:rsid w:val="00331003"/>
    <w:rsid w:val="00674FB6"/>
    <w:rsid w:val="00744190"/>
    <w:rsid w:val="009E245F"/>
    <w:rsid w:val="00A24A8B"/>
    <w:rsid w:val="00B9172F"/>
    <w:rsid w:val="00D927CF"/>
    <w:rsid w:val="00E429AA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4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0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AuthenticationService/MembershipService.svc/Rest/help/operations/validateuserbyusernamepasswor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ilbloodworth.com/add-request-headers-in-ajax-http-post-using-jquer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Shell.MVC2.Web.AuthenticationService/MembershipService.svc/Rest/hel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Shell.MVC2.Web.AuthenticationService/MembershipService.svc/Rest/validateuserbyopen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hell.MVC2.Web.AuthenticationService/MembershipService.svc/Rest/validateuserbyusername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46574-6D47-42B8-83D7-C46819FD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8</cp:revision>
  <dcterms:created xsi:type="dcterms:W3CDTF">2013-07-21T23:13:00Z</dcterms:created>
  <dcterms:modified xsi:type="dcterms:W3CDTF">2013-09-30T05:43:00Z</dcterms:modified>
</cp:coreProperties>
</file>