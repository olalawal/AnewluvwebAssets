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603A" w:rsidRDefault="009902B4">
      <w:pPr>
        <w:keepNext/>
        <w:keepLines/>
        <w:spacing w:before="200" w:after="0"/>
        <w:jc w:val="center"/>
        <w:rPr>
          <w:rFonts w:ascii="Cambria" w:eastAsia="Cambria" w:hAnsi="Cambria" w:cs="Cambria"/>
          <w:b/>
          <w:color w:val="4F81BD"/>
          <w:sz w:val="26"/>
        </w:rPr>
      </w:pPr>
      <w:r>
        <w:rPr>
          <w:rFonts w:ascii="Cambria" w:eastAsia="Cambria" w:hAnsi="Cambria" w:cs="Cambria"/>
          <w:b/>
          <w:color w:val="4F81BD"/>
          <w:sz w:val="26"/>
        </w:rPr>
        <w:t>User Access Workflow and Design</w:t>
      </w:r>
    </w:p>
    <w:p w:rsidR="0052603A" w:rsidRDefault="009902B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Updated :</w:t>
      </w:r>
      <w:proofErr w:type="gramEnd"/>
      <w:r>
        <w:rPr>
          <w:rFonts w:ascii="Calibri" w:eastAsia="Calibri" w:hAnsi="Calibri" w:cs="Calibri"/>
        </w:rPr>
        <w:t xml:space="preserve"> 3-26-2013 </w:t>
      </w:r>
      <w:proofErr w:type="spellStart"/>
      <w:r>
        <w:rPr>
          <w:rFonts w:ascii="Calibri" w:eastAsia="Calibri" w:hAnsi="Calibri" w:cs="Calibri"/>
        </w:rPr>
        <w:t>ola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lawal</w:t>
      </w:r>
      <w:proofErr w:type="spellEnd"/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** add header below to </w:t>
      </w:r>
      <w:proofErr w:type="spellStart"/>
      <w:r>
        <w:rPr>
          <w:rFonts w:ascii="Calibri" w:eastAsia="Calibri" w:hAnsi="Calibri" w:cs="Calibri"/>
        </w:rPr>
        <w:t>rquest</w:t>
      </w:r>
      <w:proofErr w:type="spellEnd"/>
      <w:r>
        <w:rPr>
          <w:rFonts w:ascii="Calibri" w:eastAsia="Calibri" w:hAnsi="Calibri" w:cs="Calibri"/>
        </w:rPr>
        <w:t xml:space="preserve"> for JSON formatted responses **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Content-Type: text/</w:t>
      </w:r>
      <w:proofErr w:type="spellStart"/>
      <w:r>
        <w:rPr>
          <w:rFonts w:ascii="Calibri" w:eastAsia="Calibri" w:hAnsi="Calibri" w:cs="Calibri"/>
          <w:b/>
        </w:rPr>
        <w:t>json</w:t>
      </w:r>
      <w:proofErr w:type="spellEnd"/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user workflow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general</w:t>
      </w:r>
      <w:proofErr w:type="gramEnd"/>
      <w:r>
        <w:rPr>
          <w:rFonts w:ascii="Calibri" w:eastAsia="Calibri" w:hAnsi="Calibri" w:cs="Calibri"/>
          <w:b/>
        </w:rPr>
        <w:t xml:space="preserve"> user login  steps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Two options for logging in </w:t>
      </w:r>
    </w:p>
    <w:p w:rsidR="0052603A" w:rsidRDefault="009902B4">
      <w:pPr>
        <w:numPr>
          <w:ilvl w:val="0"/>
          <w:numId w:val="1"/>
        </w:numPr>
        <w:spacing w:line="240" w:lineRule="auto"/>
        <w:ind w:left="39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new users </w:t>
      </w:r>
    </w:p>
    <w:p w:rsidR="0052603A" w:rsidRDefault="009902B4">
      <w:pPr>
        <w:spacing w:line="240" w:lineRule="auto"/>
        <w:ind w:left="390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>)normal</w:t>
      </w:r>
      <w:proofErr w:type="gramEnd"/>
      <w:r>
        <w:rPr>
          <w:rFonts w:ascii="Calibri" w:eastAsia="Calibri" w:hAnsi="Calibri" w:cs="Calibri"/>
        </w:rPr>
        <w:t xml:space="preserve"> account creation </w:t>
      </w:r>
    </w:p>
    <w:p w:rsidR="0052603A" w:rsidRDefault="009902B4">
      <w:pPr>
        <w:spacing w:line="240" w:lineRule="auto"/>
        <w:ind w:left="39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ii</w:t>
      </w:r>
      <w:proofErr w:type="gramStart"/>
      <w:r>
        <w:rPr>
          <w:rFonts w:ascii="Calibri" w:eastAsia="Calibri" w:hAnsi="Calibri" w:cs="Calibri"/>
        </w:rPr>
        <w:t>)account</w:t>
      </w:r>
      <w:proofErr w:type="gramEnd"/>
      <w:r>
        <w:rPr>
          <w:rFonts w:ascii="Calibri" w:eastAsia="Calibri" w:hAnsi="Calibri" w:cs="Calibri"/>
        </w:rPr>
        <w:t xml:space="preserve"> creation via </w:t>
      </w:r>
      <w:proofErr w:type="spellStart"/>
      <w:r>
        <w:rPr>
          <w:rFonts w:ascii="Calibri" w:eastAsia="Calibri" w:hAnsi="Calibri" w:cs="Calibri"/>
        </w:rPr>
        <w:t>FaceBook</w:t>
      </w:r>
      <w:proofErr w:type="spellEnd"/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</w:t>
      </w:r>
      <w:proofErr w:type="gramStart"/>
      <w:r>
        <w:rPr>
          <w:rFonts w:ascii="Calibri" w:eastAsia="Calibri" w:hAnsi="Calibri" w:cs="Calibri"/>
        </w:rPr>
        <w:t>existing</w:t>
      </w:r>
      <w:proofErr w:type="gramEnd"/>
      <w:r>
        <w:rPr>
          <w:rFonts w:ascii="Calibri" w:eastAsia="Calibri" w:hAnsi="Calibri" w:cs="Calibri"/>
        </w:rPr>
        <w:t xml:space="preserve"> user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1) </w:t>
      </w:r>
      <w:proofErr w:type="gramStart"/>
      <w:r>
        <w:rPr>
          <w:rFonts w:ascii="Calibri" w:eastAsia="Calibri" w:hAnsi="Calibri" w:cs="Calibri"/>
        </w:rPr>
        <w:t>new</w:t>
      </w:r>
      <w:proofErr w:type="gramEnd"/>
      <w:r>
        <w:rPr>
          <w:rFonts w:ascii="Calibri" w:eastAsia="Calibri" w:hAnsi="Calibri" w:cs="Calibri"/>
        </w:rPr>
        <w:t xml:space="preserve"> user s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) </w:t>
      </w:r>
      <w:proofErr w:type="gramStart"/>
      <w:r>
        <w:rPr>
          <w:rFonts w:ascii="Calibri" w:eastAsia="Calibri" w:hAnsi="Calibri" w:cs="Calibri"/>
        </w:rPr>
        <w:t>normal</w:t>
      </w:r>
      <w:proofErr w:type="gramEnd"/>
      <w:r>
        <w:rPr>
          <w:rFonts w:ascii="Calibri" w:eastAsia="Calibri" w:hAnsi="Calibri" w:cs="Calibri"/>
        </w:rPr>
        <w:t xml:space="preserve"> account creation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Steps: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1)gather</w:t>
      </w:r>
      <w:proofErr w:type="gramEnd"/>
      <w:r>
        <w:rPr>
          <w:rFonts w:ascii="Calibri" w:eastAsia="Calibri" w:hAnsi="Calibri" w:cs="Calibri"/>
        </w:rPr>
        <w:t xml:space="preserve"> registration data based on the order of the screens :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a) General profile data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  <w:b/>
        </w:rPr>
        <w:t>Username</w:t>
      </w:r>
      <w:r>
        <w:rPr>
          <w:rFonts w:ascii="Calibri" w:eastAsia="Calibri" w:hAnsi="Calibri" w:cs="Calibri"/>
        </w:rPr>
        <w:t xml:space="preserve">  -</w:t>
      </w:r>
      <w:proofErr w:type="gramEnd"/>
      <w:r>
        <w:rPr>
          <w:rFonts w:ascii="Calibri" w:eastAsia="Calibri" w:hAnsi="Calibri" w:cs="Calibri"/>
        </w:rPr>
        <w:t xml:space="preserve"> add a tooltip explaining that this is what the user uses to log on to the app from the website or the app if they log out of the app. 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b/>
        </w:rPr>
        <w:t>Email Address</w:t>
      </w:r>
      <w:r>
        <w:rPr>
          <w:rFonts w:ascii="Calibri" w:eastAsia="Calibri" w:hAnsi="Calibri" w:cs="Calibri"/>
        </w:rPr>
        <w:t xml:space="preserve"> – pre-populate this value with the users </w:t>
      </w:r>
      <w:proofErr w:type="spellStart"/>
      <w:r>
        <w:rPr>
          <w:rFonts w:ascii="Calibri" w:eastAsia="Calibri" w:hAnsi="Calibri" w:cs="Calibri"/>
        </w:rPr>
        <w:t>ApplieId</w:t>
      </w:r>
      <w:proofErr w:type="spellEnd"/>
      <w:r>
        <w:rPr>
          <w:rFonts w:ascii="Calibri" w:eastAsia="Calibri" w:hAnsi="Calibri" w:cs="Calibri"/>
        </w:rPr>
        <w:t xml:space="preserve"> email address if accessible via API, in case of </w:t>
      </w:r>
      <w:proofErr w:type="gramStart"/>
      <w:r>
        <w:rPr>
          <w:rFonts w:ascii="Calibri" w:eastAsia="Calibri" w:hAnsi="Calibri" w:cs="Calibri"/>
        </w:rPr>
        <w:t>andr</w:t>
      </w:r>
      <w:r>
        <w:rPr>
          <w:rFonts w:ascii="Calibri" w:eastAsia="Calibri" w:hAnsi="Calibri" w:cs="Calibri"/>
        </w:rPr>
        <w:t>oid  attempt</w:t>
      </w:r>
      <w:proofErr w:type="gramEnd"/>
      <w:r>
        <w:rPr>
          <w:rFonts w:ascii="Calibri" w:eastAsia="Calibri" w:hAnsi="Calibri" w:cs="Calibri"/>
        </w:rPr>
        <w:t xml:space="preserve"> to use </w:t>
      </w:r>
      <w:proofErr w:type="spellStart"/>
      <w:r>
        <w:rPr>
          <w:rFonts w:ascii="Calibri" w:eastAsia="Calibri" w:hAnsi="Calibri" w:cs="Calibri"/>
        </w:rPr>
        <w:t>GoogleID</w:t>
      </w:r>
      <w:proofErr w:type="spellEnd"/>
      <w:r>
        <w:rPr>
          <w:rFonts w:ascii="Calibri" w:eastAsia="Calibri" w:hAnsi="Calibri" w:cs="Calibri"/>
        </w:rPr>
        <w:t xml:space="preserve"> which is also their </w:t>
      </w:r>
      <w:proofErr w:type="spellStart"/>
      <w:r>
        <w:rPr>
          <w:rFonts w:ascii="Calibri" w:eastAsia="Calibri" w:hAnsi="Calibri" w:cs="Calibri"/>
        </w:rPr>
        <w:t>google</w:t>
      </w:r>
      <w:proofErr w:type="spellEnd"/>
      <w:r>
        <w:rPr>
          <w:rFonts w:ascii="Calibri" w:eastAsia="Calibri" w:hAnsi="Calibri" w:cs="Calibri"/>
        </w:rPr>
        <w:t xml:space="preserve"> app store id .  If that is not available </w:t>
      </w:r>
      <w:r>
        <w:rPr>
          <w:rFonts w:ascii="Calibri" w:eastAsia="Calibri" w:hAnsi="Calibri" w:cs="Calibri"/>
        </w:rPr>
        <w:lastRenderedPageBreak/>
        <w:t xml:space="preserve">leave </w:t>
      </w:r>
      <w:proofErr w:type="gramStart"/>
      <w:r>
        <w:rPr>
          <w:rFonts w:ascii="Calibri" w:eastAsia="Calibri" w:hAnsi="Calibri" w:cs="Calibri"/>
        </w:rPr>
        <w:t>blank  and</w:t>
      </w:r>
      <w:proofErr w:type="gramEnd"/>
      <w:r>
        <w:rPr>
          <w:rFonts w:ascii="Calibri" w:eastAsia="Calibri" w:hAnsi="Calibri" w:cs="Calibri"/>
        </w:rPr>
        <w:t xml:space="preserve"> force user to enter it . Add </w:t>
      </w:r>
      <w:proofErr w:type="spellStart"/>
      <w:r>
        <w:rPr>
          <w:rFonts w:ascii="Calibri" w:eastAsia="Calibri" w:hAnsi="Calibri" w:cs="Calibri"/>
        </w:rPr>
        <w:t>tootip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statting</w:t>
      </w:r>
      <w:proofErr w:type="spellEnd"/>
      <w:r>
        <w:rPr>
          <w:rFonts w:ascii="Calibri" w:eastAsia="Calibri" w:hAnsi="Calibri" w:cs="Calibri"/>
        </w:rPr>
        <w:t xml:space="preserve"> that this is needed for updates such as email and account notifications.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  <w:b/>
        </w:rPr>
        <w:t>ScreenName</w:t>
      </w:r>
      <w:proofErr w:type="spellEnd"/>
      <w:r>
        <w:rPr>
          <w:rFonts w:ascii="Calibri" w:eastAsia="Calibri" w:hAnsi="Calibri" w:cs="Calibri"/>
        </w:rPr>
        <w:t>- add a toolt</w:t>
      </w:r>
      <w:r>
        <w:rPr>
          <w:rFonts w:ascii="Calibri" w:eastAsia="Calibri" w:hAnsi="Calibri" w:cs="Calibri"/>
        </w:rPr>
        <w:t xml:space="preserve">ip explaining that since the username is a private </w:t>
      </w:r>
      <w:proofErr w:type="gramStart"/>
      <w:r>
        <w:rPr>
          <w:rFonts w:ascii="Calibri" w:eastAsia="Calibri" w:hAnsi="Calibri" w:cs="Calibri"/>
        </w:rPr>
        <w:t>value ,</w:t>
      </w:r>
      <w:proofErr w:type="gramEnd"/>
      <w:r>
        <w:rPr>
          <w:rFonts w:ascii="Calibri" w:eastAsia="Calibri" w:hAnsi="Calibri" w:cs="Calibri"/>
        </w:rPr>
        <w:t xml:space="preserve"> screen name is the name other users will know you as. </w:t>
      </w:r>
      <w:proofErr w:type="spellStart"/>
      <w:proofErr w:type="gramStart"/>
      <w:r>
        <w:rPr>
          <w:rFonts w:ascii="Calibri" w:eastAsia="Calibri" w:hAnsi="Calibri" w:cs="Calibri"/>
        </w:rPr>
        <w:t>i.e</w:t>
      </w:r>
      <w:proofErr w:type="spellEnd"/>
      <w:proofErr w:type="gramEnd"/>
      <w:r>
        <w:rPr>
          <w:rFonts w:ascii="Calibri" w:eastAsia="Calibri" w:hAnsi="Calibri" w:cs="Calibri"/>
        </w:rPr>
        <w:t xml:space="preserve"> a nickname.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b/>
        </w:rPr>
        <w:t>Birthdate</w:t>
      </w:r>
      <w:r>
        <w:rPr>
          <w:rFonts w:ascii="Calibri" w:eastAsia="Calibri" w:hAnsi="Calibri" w:cs="Calibri"/>
        </w:rPr>
        <w:t xml:space="preserve"> – add </w:t>
      </w:r>
      <w:proofErr w:type="spellStart"/>
      <w:r>
        <w:rPr>
          <w:rFonts w:ascii="Calibri" w:eastAsia="Calibri" w:hAnsi="Calibri" w:cs="Calibri"/>
        </w:rPr>
        <w:t>tootip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statting</w:t>
      </w:r>
      <w:proofErr w:type="spellEnd"/>
      <w:r>
        <w:rPr>
          <w:rFonts w:ascii="Calibri" w:eastAsia="Calibri" w:hAnsi="Calibri" w:cs="Calibri"/>
        </w:rPr>
        <w:t xml:space="preserve"> must be 18 and older. </w:t>
      </w: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Calibri" w:eastAsia="Calibri" w:hAnsi="Calibri" w:cs="Calibri"/>
        </w:rPr>
        <w:t xml:space="preserve">-Gender – gender list is populated from this service call: </w:t>
      </w:r>
      <w:hyperlink r:id="rId6">
        <w:r>
          <w:rPr>
            <w:rFonts w:ascii="Verdana" w:eastAsia="Verdana" w:hAnsi="Verdana" w:cs="Verdana"/>
            <w:color w:val="0000FF"/>
            <w:sz w:val="17"/>
            <w:u w:val="single"/>
          </w:rPr>
          <w:t>http://173.160.122.195/</w:t>
        </w:r>
        <w:r>
          <w:rPr>
            <w:rFonts w:ascii="Verdana" w:eastAsia="Verdana" w:hAnsi="Verdana" w:cs="Verdana"/>
            <w:color w:val="0000FF"/>
            <w:sz w:val="17"/>
            <w:u w:val="single"/>
          </w:rPr>
          <w:t>Common/LookupService.svc/Rest/getgenderlist</w:t>
        </w:r>
      </w:hyperlink>
      <w:r>
        <w:rPr>
          <w:rFonts w:ascii="Verdana" w:eastAsia="Verdana" w:hAnsi="Verdana" w:cs="Verdana"/>
          <w:color w:val="000000"/>
          <w:sz w:val="17"/>
        </w:rPr>
        <w:t xml:space="preserve"> </w:t>
      </w: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17"/>
        </w:rPr>
        <w:t>json</w:t>
      </w:r>
      <w:proofErr w:type="spellEnd"/>
      <w:proofErr w:type="gramEnd"/>
      <w:r>
        <w:rPr>
          <w:rFonts w:ascii="Verdana" w:eastAsia="Verdana" w:hAnsi="Verdana" w:cs="Verdana"/>
          <w:color w:val="000000"/>
          <w:sz w:val="17"/>
        </w:rPr>
        <w:t xml:space="preserve"> response is a generic list  format below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description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 xml:space="preserve"> content",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id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":2147483647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}]</w:t>
      </w: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>Where description is the text to display and the ID is the value stored back in the database and the value.</w:t>
      </w: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>Help page for this service call: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http://173.160.122.195/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Common/LookupService.svc/Rest/getgenderlist</w:t>
        </w:r>
      </w:hyperlink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Microsoft Sans Serif" w:eastAsia="Microsoft Sans Serif" w:hAnsi="Microsoft Sans Serif" w:cs="Microsoft Sans Serif"/>
          <w:sz w:val="17"/>
        </w:rPr>
        <w:t>[{"description":"Female","id":2}</w:t>
      </w:r>
      <w:proofErr w:type="gramStart"/>
      <w:r>
        <w:rPr>
          <w:rFonts w:ascii="Microsoft Sans Serif" w:eastAsia="Microsoft Sans Serif" w:hAnsi="Microsoft Sans Serif" w:cs="Microsoft Sans Serif"/>
          <w:sz w:val="17"/>
        </w:rPr>
        <w:t>,{</w:t>
      </w:r>
      <w:proofErr w:type="gramEnd"/>
      <w:r>
        <w:rPr>
          <w:rFonts w:ascii="Microsoft Sans Serif" w:eastAsia="Microsoft Sans Serif" w:hAnsi="Microsoft Sans Serif" w:cs="Microsoft Sans Serif"/>
          <w:sz w:val="17"/>
        </w:rPr>
        <w:t>"description":"Male","id":1}]</w:t>
      </w: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 xml:space="preserve"> </w:t>
      </w:r>
    </w:p>
    <w:p w:rsidR="0052603A" w:rsidRDefault="0052603A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b/>
        </w:rPr>
        <w:t>Ethnicity</w:t>
      </w:r>
      <w:r>
        <w:rPr>
          <w:rFonts w:ascii="Calibri" w:eastAsia="Calibri" w:hAnsi="Calibri" w:cs="Calibri"/>
        </w:rPr>
        <w:t xml:space="preserve"> – is also populated by the lookup </w:t>
      </w:r>
      <w:proofErr w:type="gramStart"/>
      <w:r>
        <w:rPr>
          <w:rFonts w:ascii="Calibri" w:eastAsia="Calibri" w:hAnsi="Calibri" w:cs="Calibri"/>
        </w:rPr>
        <w:t>service  :</w:t>
      </w:r>
      <w:proofErr w:type="gramEnd"/>
    </w:p>
    <w:p w:rsidR="0052603A" w:rsidRDefault="009902B4">
      <w:pPr>
        <w:spacing w:line="240" w:lineRule="auto"/>
        <w:rPr>
          <w:rFonts w:ascii="Verdana" w:eastAsia="Verdana" w:hAnsi="Verdana" w:cs="Verdana"/>
          <w:color w:val="0000FF"/>
          <w:sz w:val="17"/>
          <w:u w:val="single"/>
        </w:rPr>
      </w:pPr>
      <w:hyperlink r:id="rId8">
        <w:r>
          <w:rPr>
            <w:rFonts w:ascii="Verdana" w:eastAsia="Verdana" w:hAnsi="Verdana" w:cs="Verdana"/>
            <w:color w:val="0000FF"/>
            <w:sz w:val="17"/>
            <w:u w:val="single"/>
          </w:rPr>
          <w:t>http://173.160.122.195/</w:t>
        </w:r>
        <w:r>
          <w:rPr>
            <w:rFonts w:ascii="Verdana" w:eastAsia="Verdana" w:hAnsi="Verdana" w:cs="Verdana"/>
            <w:color w:val="0000FF"/>
            <w:sz w:val="17"/>
            <w:u w:val="single"/>
          </w:rPr>
          <w:t>Common/LookupService.svc/Rest/getethnicitylist</w:t>
        </w:r>
      </w:hyperlink>
    </w:p>
    <w:p w:rsidR="0052603A" w:rsidRDefault="0052603A">
      <w:pPr>
        <w:spacing w:line="240" w:lineRule="auto"/>
        <w:rPr>
          <w:rFonts w:ascii="Verdana" w:eastAsia="Verdana" w:hAnsi="Verdana" w:cs="Verdana"/>
          <w:color w:val="0000FF"/>
          <w:sz w:val="17"/>
          <w:u w:val="single"/>
        </w:rPr>
      </w:pPr>
    </w:p>
    <w:p w:rsidR="0052603A" w:rsidRDefault="0052603A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000000"/>
          <w:sz w:val="17"/>
        </w:rPr>
      </w:pPr>
      <w:proofErr w:type="spellStart"/>
      <w:proofErr w:type="gramStart"/>
      <w:r>
        <w:rPr>
          <w:rFonts w:ascii="Verdana" w:eastAsia="Verdana" w:hAnsi="Verdana" w:cs="Verdana"/>
          <w:color w:val="000000"/>
          <w:sz w:val="17"/>
        </w:rPr>
        <w:t>json</w:t>
      </w:r>
      <w:proofErr w:type="spellEnd"/>
      <w:proofErr w:type="gramEnd"/>
      <w:r>
        <w:rPr>
          <w:rFonts w:ascii="Verdana" w:eastAsia="Verdana" w:hAnsi="Verdana" w:cs="Verdana"/>
          <w:color w:val="000000"/>
          <w:sz w:val="17"/>
        </w:rPr>
        <w:t xml:space="preserve"> response is a generic list  format below</w:t>
      </w:r>
    </w:p>
    <w:p w:rsidR="0052603A" w:rsidRDefault="00526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Verdana" w:hAnsi="Verdana" w:cs="Verdana"/>
          <w:color w:val="000000"/>
          <w:sz w:val="17"/>
        </w:rPr>
      </w:pP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Microsoft Sans Serif" w:eastAsia="Microsoft Sans Serif" w:hAnsi="Microsoft Sans Serif" w:cs="Microsoft Sans Serif"/>
          <w:sz w:val="17"/>
        </w:rPr>
        <w:t>[{"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description":"A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f</w:t>
      </w:r>
      <w:r>
        <w:rPr>
          <w:rFonts w:ascii="Microsoft Sans Serif" w:eastAsia="Microsoft Sans Serif" w:hAnsi="Microsoft Sans Serif" w:cs="Microsoft Sans Serif"/>
          <w:sz w:val="17"/>
        </w:rPr>
        <w:t>ew extra pounds","id":11,"selected":false},{"description":"Any","id":1,"selected":false},{"description":"Asian","id":3,"selected":false},{"description":"Black \/ African descent","id":7,"selected":false},{"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description":"Caucasian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\/ European descent","id":</w:t>
      </w:r>
      <w:r>
        <w:rPr>
          <w:rFonts w:ascii="Microsoft Sans Serif" w:eastAsia="Microsoft Sans Serif" w:hAnsi="Microsoft Sans Serif" w:cs="Microsoft Sans Serif"/>
          <w:sz w:val="17"/>
        </w:rPr>
        <w:t>8,"selected":false},{"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description":"East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Indian","id":12,"selected":false},{"description":"Interacial","id":4,"selected":false},{"description":"Latino \/ Hispanic","id":2,"selected":false},{"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description":"Middle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Eastern","id":5,"selected":false},{"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descript</w:t>
      </w:r>
      <w:r>
        <w:rPr>
          <w:rFonts w:ascii="Microsoft Sans Serif" w:eastAsia="Microsoft Sans Serif" w:hAnsi="Microsoft Sans Serif" w:cs="Microsoft Sans Serif"/>
          <w:sz w:val="17"/>
        </w:rPr>
        <w:t>ion":"Native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American","id":9,"selected":false},{"description":"Other","id":6,"selected":false},{"description":"Pacific Islander","id":10,"selected":false}]</w:t>
      </w: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>Where description is the text to display and the ID is the value stored back in the database and th</w:t>
      </w:r>
      <w:r>
        <w:rPr>
          <w:rFonts w:ascii="Verdana" w:eastAsia="Verdana" w:hAnsi="Verdana" w:cs="Verdana"/>
          <w:color w:val="000000"/>
          <w:sz w:val="17"/>
        </w:rPr>
        <w:t>e value.</w:t>
      </w: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>Help page for this service call: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hyperlink r:id="rId9">
        <w:r>
          <w:rPr>
            <w:rFonts w:ascii="Verdana" w:eastAsia="Verdana" w:hAnsi="Verdana" w:cs="Verdana"/>
            <w:color w:val="0000FF"/>
            <w:sz w:val="17"/>
            <w:u w:val="single"/>
          </w:rPr>
          <w:t>http://173.160.122.195/</w:t>
        </w:r>
        <w:r>
          <w:rPr>
            <w:rFonts w:ascii="Verdana" w:eastAsia="Verdana" w:hAnsi="Verdana" w:cs="Verdana"/>
            <w:color w:val="0000FF"/>
            <w:sz w:val="17"/>
            <w:u w:val="single"/>
          </w:rPr>
          <w:t>Common/lookupservice.svc/rest/help/operations/getethnicitylist</w:t>
        </w:r>
      </w:hyperlink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b)</w:t>
      </w:r>
      <w:proofErr w:type="gramEnd"/>
      <w:r>
        <w:rPr>
          <w:rFonts w:ascii="Calibri" w:eastAsia="Calibri" w:hAnsi="Calibri" w:cs="Calibri"/>
        </w:rPr>
        <w:t xml:space="preserve">Location data 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Prelimindary</w:t>
      </w:r>
      <w:proofErr w:type="spellEnd"/>
      <w:r>
        <w:rPr>
          <w:rFonts w:ascii="Calibri" w:eastAsia="Calibri" w:hAnsi="Calibri" w:cs="Calibri"/>
        </w:rPr>
        <w:t xml:space="preserve"> step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b) Geographical data</w:t>
      </w:r>
    </w:p>
    <w:p w:rsidR="0052603A" w:rsidRDefault="009902B4">
      <w:pPr>
        <w:spacing w:line="240" w:lineRule="auto"/>
        <w:rPr>
          <w:rFonts w:ascii="Calibri" w:eastAsia="Calibri" w:hAnsi="Calibri" w:cs="Calibri"/>
          <w:b/>
          <w:color w:val="FF0000"/>
        </w:rPr>
      </w:pPr>
      <w:r>
        <w:rPr>
          <w:rFonts w:ascii="Calibri" w:eastAsia="Calibri" w:hAnsi="Calibri" w:cs="Calibri"/>
          <w:b/>
          <w:color w:val="FF0000"/>
        </w:rPr>
        <w:t>FIXED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- Country List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-access the current country list from the service since it is subject to ch</w:t>
      </w:r>
      <w:r>
        <w:rPr>
          <w:rFonts w:ascii="Calibri" w:eastAsia="Calibri" w:hAnsi="Calibri" w:cs="Calibri"/>
        </w:rPr>
        <w:t xml:space="preserve">ange and  possibly store it </w:t>
      </w:r>
      <w:proofErr w:type="spellStart"/>
      <w:r>
        <w:rPr>
          <w:rFonts w:ascii="Calibri" w:eastAsia="Calibri" w:hAnsi="Calibri" w:cs="Calibri"/>
        </w:rPr>
        <w:t>locallay</w:t>
      </w:r>
      <w:proofErr w:type="spellEnd"/>
      <w:r>
        <w:rPr>
          <w:rFonts w:ascii="Calibri" w:eastAsia="Calibri" w:hAnsi="Calibri" w:cs="Calibri"/>
        </w:rPr>
        <w:t xml:space="preserve"> on the app using the following service call store it in local storage: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hyperlink r:id="rId10">
        <w:r>
          <w:rPr>
            <w:rFonts w:ascii="Calibri" w:eastAsia="Calibri" w:hAnsi="Calibri" w:cs="Calibri"/>
            <w:color w:val="0000FF"/>
            <w:u w:val="single"/>
          </w:rPr>
          <w:t>http://173</w:t>
        </w:r>
        <w:r>
          <w:rPr>
            <w:rFonts w:ascii="Calibri" w:eastAsia="Calibri" w:hAnsi="Calibri" w:cs="Calibri"/>
            <w:color w:val="0000FF"/>
            <w:u w:val="single"/>
          </w:rPr>
          <w:t>.160.122.195/</w:t>
        </w:r>
        <w:r>
          <w:rPr>
            <w:rFonts w:ascii="Calibri" w:eastAsia="Calibri" w:hAnsi="Calibri" w:cs="Calibri"/>
            <w:color w:val="0000FF"/>
            <w:u w:val="single"/>
          </w:rPr>
          <w:t>GeoService/GeoService.svc/Rest/help/operations/getcountryandpostalcodestatuslist</w:t>
        </w:r>
      </w:hyperlink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this</w:t>
      </w:r>
      <w:proofErr w:type="gramEnd"/>
      <w:r>
        <w:rPr>
          <w:rFonts w:ascii="Calibri" w:eastAsia="Calibri" w:hAnsi="Calibri" w:cs="Calibri"/>
        </w:rPr>
        <w:t xml:space="preserve"> returns a list of JSON object with the following structure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[{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"CountryCustomRegionID":2147483647,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"CountryID":255,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CountryName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 content",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Country_Code":"String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 xml:space="preserve"> content",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Country_Region":"String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 xml:space="preserve"> content",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PostalCodes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:True</w:t>
      </w:r>
      <w:proofErr w:type="gramEnd"/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}]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Full list of countries </w:t>
      </w:r>
      <w:proofErr w:type="spellStart"/>
      <w:r>
        <w:rPr>
          <w:rFonts w:ascii="Calibri" w:eastAsia="Calibri" w:hAnsi="Calibri" w:cs="Calibri"/>
        </w:rPr>
        <w:t>returnred</w:t>
      </w:r>
      <w:proofErr w:type="spellEnd"/>
      <w:r>
        <w:rPr>
          <w:rFonts w:ascii="Calibri" w:eastAsia="Calibri" w:hAnsi="Calibri" w:cs="Calibri"/>
        </w:rPr>
        <w:t xml:space="preserve"> along with </w:t>
      </w:r>
      <w:proofErr w:type="spellStart"/>
      <w:r>
        <w:rPr>
          <w:rFonts w:ascii="Calibri" w:eastAsia="Calibri" w:hAnsi="Calibri" w:cs="Calibri"/>
        </w:rPr>
        <w:t>postalcode</w:t>
      </w:r>
      <w:proofErr w:type="spellEnd"/>
      <w:r>
        <w:rPr>
          <w:rFonts w:ascii="Calibri" w:eastAsia="Calibri" w:hAnsi="Calibri" w:cs="Calibri"/>
        </w:rPr>
        <w:t xml:space="preserve"> status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[{"</w:t>
      </w:r>
      <w:proofErr w:type="spellStart"/>
      <w:r>
        <w:rPr>
          <w:rFonts w:ascii="Calibri" w:eastAsia="Calibri" w:hAnsi="Calibri" w:cs="Calibri"/>
        </w:rPr>
        <w:t>code":"AF</w:t>
      </w:r>
      <w:proofErr w:type="spellEnd"/>
      <w:r>
        <w:rPr>
          <w:rFonts w:ascii="Calibri" w:eastAsia="Calibri" w:hAnsi="Calibri" w:cs="Calibri"/>
        </w:rPr>
        <w:t xml:space="preserve">        ","customregionid":null,"</w:t>
      </w:r>
      <w:r>
        <w:rPr>
          <w:rFonts w:ascii="Calibri" w:eastAsia="Calibri" w:hAnsi="Calibri" w:cs="Calibri"/>
          <w:b/>
        </w:rPr>
        <w:t>haspostalcode</w:t>
      </w:r>
      <w:r>
        <w:rPr>
          <w:rFonts w:ascii="Calibri" w:eastAsia="Calibri" w:hAnsi="Calibri" w:cs="Calibri"/>
        </w:rPr>
        <w:t>":false,"i</w:t>
      </w:r>
      <w:r>
        <w:rPr>
          <w:rFonts w:ascii="Calibri" w:eastAsia="Calibri" w:hAnsi="Calibri" w:cs="Calibri"/>
        </w:rPr>
        <w:t>d":null,"name":"Afghanistan","region":"ME        "},{"</w:t>
      </w:r>
      <w:proofErr w:type="spellStart"/>
      <w:r>
        <w:rPr>
          <w:rFonts w:ascii="Calibri" w:eastAsia="Calibri" w:hAnsi="Calibri" w:cs="Calibri"/>
        </w:rPr>
        <w:t>code":"AS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","customregionid":null,"haspostalcode":false,"id":null,"name":"American </w:t>
      </w:r>
      <w:proofErr w:type="spellStart"/>
      <w:r>
        <w:rPr>
          <w:rFonts w:ascii="Calibri" w:eastAsia="Calibri" w:hAnsi="Calibri" w:cs="Calibri"/>
        </w:rPr>
        <w:t>Samoa","region":"OC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code":"AD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</w:t>
      </w:r>
      <w:r>
        <w:rPr>
          <w:rFonts w:ascii="Calibri" w:eastAsia="Calibri" w:hAnsi="Calibri" w:cs="Calibri"/>
        </w:rPr>
        <w:t>Andorra","region":"EU        "},{"</w:t>
      </w:r>
      <w:proofErr w:type="spellStart"/>
      <w:r>
        <w:rPr>
          <w:rFonts w:ascii="Calibri" w:eastAsia="Calibri" w:hAnsi="Calibri" w:cs="Calibri"/>
        </w:rPr>
        <w:t>code":"AO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","customregionid":null,"haspostalcode":false,"id":null,"name":"Angola","region":"AF        "},{"</w:t>
      </w:r>
      <w:proofErr w:type="spellStart"/>
      <w:r>
        <w:rPr>
          <w:rFonts w:ascii="Calibri" w:eastAsia="Calibri" w:hAnsi="Calibri" w:cs="Calibri"/>
        </w:rPr>
        <w:t>code":"AG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","customregionid":null,"haspostalcode":false,"id":null,"name":"Antigua and </w:t>
      </w:r>
      <w:proofErr w:type="spellStart"/>
      <w:r>
        <w:rPr>
          <w:rFonts w:ascii="Calibri" w:eastAsia="Calibri" w:hAnsi="Calibri" w:cs="Calibri"/>
        </w:rPr>
        <w:t>Barbuda","regio</w:t>
      </w:r>
      <w:r>
        <w:rPr>
          <w:rFonts w:ascii="Calibri" w:eastAsia="Calibri" w:hAnsi="Calibri" w:cs="Calibri"/>
        </w:rPr>
        <w:t>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code":"AR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","customregionid":null,"haspostalcode":true,"id":null,"name":"Argentina","region":"SA        "},{"</w:t>
      </w:r>
      <w:proofErr w:type="spellStart"/>
      <w:r>
        <w:rPr>
          <w:rFonts w:ascii="Calibri" w:eastAsia="Calibri" w:hAnsi="Calibri" w:cs="Calibri"/>
        </w:rPr>
        <w:t>code":"AU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","customregionid":null,"haspostalcode":true,"id":null,"name":"Australia","region":"OC        "},{"</w:t>
      </w:r>
      <w:proofErr w:type="spellStart"/>
      <w:r>
        <w:rPr>
          <w:rFonts w:ascii="Calibri" w:eastAsia="Calibri" w:hAnsi="Calibri" w:cs="Calibri"/>
        </w:rPr>
        <w:t>code"</w:t>
      </w:r>
      <w:r>
        <w:rPr>
          <w:rFonts w:ascii="Calibri" w:eastAsia="Calibri" w:hAnsi="Calibri" w:cs="Calibri"/>
        </w:rPr>
        <w:t>:"AT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","customregionid":null,"haspostalcode":true,"id":null,"name":"Austria","region":"EU        "},{"</w:t>
      </w:r>
      <w:proofErr w:type="spellStart"/>
      <w:r>
        <w:rPr>
          <w:rFonts w:ascii="Calibri" w:eastAsia="Calibri" w:hAnsi="Calibri" w:cs="Calibri"/>
        </w:rPr>
        <w:t>code":"AZ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","customregionid":null,"haspostalcode":false,"id":null,"name":"Azerbaijan","region":"EU        "},{"</w:t>
      </w:r>
      <w:proofErr w:type="spellStart"/>
      <w:r>
        <w:rPr>
          <w:rFonts w:ascii="Calibri" w:eastAsia="Calibri" w:hAnsi="Calibri" w:cs="Calibri"/>
        </w:rPr>
        <w:t>code":"BS</w:t>
      </w:r>
      <w:proofErr w:type="spellEnd"/>
      <w:r>
        <w:rPr>
          <w:rFonts w:ascii="Calibri" w:eastAsia="Calibri" w:hAnsi="Calibri" w:cs="Calibri"/>
        </w:rPr>
        <w:t xml:space="preserve">        ","customreg</w:t>
      </w:r>
      <w:r>
        <w:rPr>
          <w:rFonts w:ascii="Calibri" w:eastAsia="Calibri" w:hAnsi="Calibri" w:cs="Calibri"/>
        </w:rPr>
        <w:t>ionid":null,"haspostalcode":false,"id":null,"name":"Bahamas","region":"CA        "},{"</w:t>
      </w:r>
      <w:proofErr w:type="spellStart"/>
      <w:r>
        <w:rPr>
          <w:rFonts w:ascii="Calibri" w:eastAsia="Calibri" w:hAnsi="Calibri" w:cs="Calibri"/>
        </w:rPr>
        <w:t>code":"BH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","customregionid":null,"haspostalcode":false,"id":null,"name":"Bahrain","region":"AS        "},{"</w:t>
      </w:r>
      <w:proofErr w:type="spellStart"/>
      <w:r>
        <w:rPr>
          <w:rFonts w:ascii="Calibri" w:eastAsia="Calibri" w:hAnsi="Calibri" w:cs="Calibri"/>
        </w:rPr>
        <w:t>code":"BD</w:t>
      </w:r>
      <w:proofErr w:type="spellEnd"/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lastRenderedPageBreak/>
        <w:t>","customregionid":null,"haspostalcode</w:t>
      </w:r>
      <w:r>
        <w:rPr>
          <w:rFonts w:ascii="Calibri" w:eastAsia="Calibri" w:hAnsi="Calibri" w:cs="Calibri"/>
        </w:rPr>
        <w:t>":true,"id":null,"name":"Bangladesh","region":"AS        "},{"</w:t>
      </w:r>
      <w:proofErr w:type="spellStart"/>
      <w:r>
        <w:rPr>
          <w:rFonts w:ascii="Calibri" w:eastAsia="Calibri" w:hAnsi="Calibri" w:cs="Calibri"/>
        </w:rPr>
        <w:t>code":"BB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","customregionid":null,"haspostalcode":false,"id":null,"name":"Barbados","region":"CA        "},{"</w:t>
      </w:r>
      <w:proofErr w:type="spellStart"/>
      <w:r>
        <w:rPr>
          <w:rFonts w:ascii="Calibri" w:eastAsia="Calibri" w:hAnsi="Calibri" w:cs="Calibri"/>
        </w:rPr>
        <w:t>code":"BE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</w:t>
      </w:r>
      <w:r>
        <w:rPr>
          <w:rFonts w:ascii="Calibri" w:eastAsia="Calibri" w:hAnsi="Calibri" w:cs="Calibri"/>
        </w:rPr>
        <w:t>:"Belgium","region":"EU        "},{"</w:t>
      </w:r>
      <w:proofErr w:type="spellStart"/>
      <w:r>
        <w:rPr>
          <w:rFonts w:ascii="Calibri" w:eastAsia="Calibri" w:hAnsi="Calibri" w:cs="Calibri"/>
        </w:rPr>
        <w:t>code":"BZ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","customregionid":null,"haspostalcode":false,"id":null,"name":"Belize","region":"SA        "},{"</w:t>
      </w:r>
      <w:proofErr w:type="spellStart"/>
      <w:r>
        <w:rPr>
          <w:rFonts w:ascii="Calibri" w:eastAsia="Calibri" w:hAnsi="Calibri" w:cs="Calibri"/>
        </w:rPr>
        <w:t>code":"BM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","customregionid":null,"haspostalcode":false,"id":null,"name":"Bermuda","region":"NA    </w:t>
      </w:r>
      <w:r>
        <w:rPr>
          <w:rFonts w:ascii="Calibri" w:eastAsia="Calibri" w:hAnsi="Calibri" w:cs="Calibri"/>
        </w:rPr>
        <w:t xml:space="preserve">    "},{"</w:t>
      </w:r>
      <w:proofErr w:type="spellStart"/>
      <w:r>
        <w:rPr>
          <w:rFonts w:ascii="Calibri" w:eastAsia="Calibri" w:hAnsi="Calibri" w:cs="Calibri"/>
        </w:rPr>
        <w:t>code":"BR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","customregionid":null,"haspostalcode":true,"id":null,"name":"Brazil","region":"SA        "},{"</w:t>
      </w:r>
      <w:proofErr w:type="spellStart"/>
      <w:r>
        <w:rPr>
          <w:rFonts w:ascii="Calibri" w:eastAsia="Calibri" w:hAnsi="Calibri" w:cs="Calibri"/>
        </w:rPr>
        <w:t>code":"VG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","customregionid":null,"haspostalcode":false,"id":null,"name":"British Virgin </w:t>
      </w:r>
      <w:proofErr w:type="spellStart"/>
      <w:r>
        <w:rPr>
          <w:rFonts w:ascii="Calibri" w:eastAsia="Calibri" w:hAnsi="Calibri" w:cs="Calibri"/>
        </w:rPr>
        <w:t>Islands","region":"CA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</w:rPr>
        <w:t>":"BG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","customregionid":null,"haspostalcode":false,"id":null,"name":"Bulgaria","region":"EU        "},{"</w:t>
      </w:r>
      <w:proofErr w:type="spellStart"/>
      <w:r>
        <w:rPr>
          <w:rFonts w:ascii="Calibri" w:eastAsia="Calibri" w:hAnsi="Calibri" w:cs="Calibri"/>
        </w:rPr>
        <w:t>code":"CA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","customregionid":null,"haspostalcode":true,"id":null,"name":"Canada","region":"NA        "},{"</w:t>
      </w:r>
      <w:proofErr w:type="spellStart"/>
      <w:r>
        <w:rPr>
          <w:rFonts w:ascii="Calibri" w:eastAsia="Calibri" w:hAnsi="Calibri" w:cs="Calibri"/>
        </w:rPr>
        <w:t>code":"CV</w:t>
      </w:r>
      <w:proofErr w:type="spellEnd"/>
      <w:r>
        <w:rPr>
          <w:rFonts w:ascii="Calibri" w:eastAsia="Calibri" w:hAnsi="Calibri" w:cs="Calibri"/>
        </w:rPr>
        <w:t xml:space="preserve">        ","customregio</w:t>
      </w:r>
      <w:r>
        <w:rPr>
          <w:rFonts w:ascii="Calibri" w:eastAsia="Calibri" w:hAnsi="Calibri" w:cs="Calibri"/>
        </w:rPr>
        <w:t xml:space="preserve">nid":null,"haspostalcode":false,"id":null,"name":"Cape </w:t>
      </w:r>
      <w:proofErr w:type="spellStart"/>
      <w:r>
        <w:rPr>
          <w:rFonts w:ascii="Calibri" w:eastAsia="Calibri" w:hAnsi="Calibri" w:cs="Calibri"/>
        </w:rPr>
        <w:t>Verde","region":"AF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code":"KY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","customregionid":null,"haspostalcode":false,"id":null,"name":"Cayman </w:t>
      </w:r>
      <w:proofErr w:type="spellStart"/>
      <w:r>
        <w:rPr>
          <w:rFonts w:ascii="Calibri" w:eastAsia="Calibri" w:hAnsi="Calibri" w:cs="Calibri"/>
        </w:rPr>
        <w:t>Islands","region":"CA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code":"CL</w:t>
      </w:r>
      <w:proofErr w:type="spellEnd"/>
      <w:r>
        <w:rPr>
          <w:rFonts w:ascii="Calibri" w:eastAsia="Calibri" w:hAnsi="Calibri" w:cs="Calibri"/>
        </w:rPr>
        <w:t xml:space="preserve">        ","customregionid":null,"haspo</w:t>
      </w:r>
      <w:r>
        <w:rPr>
          <w:rFonts w:ascii="Calibri" w:eastAsia="Calibri" w:hAnsi="Calibri" w:cs="Calibri"/>
        </w:rPr>
        <w:t>stalcode":false,"id":null,"name":"Chile","region":"NA        "},{"</w:t>
      </w:r>
      <w:proofErr w:type="spellStart"/>
      <w:r>
        <w:rPr>
          <w:rFonts w:ascii="Calibri" w:eastAsia="Calibri" w:hAnsi="Calibri" w:cs="Calibri"/>
        </w:rPr>
        <w:t>code":"CN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","customregionid":null,"haspostalcode":false,"id":null,"name":"China","region":"AS        "},{"</w:t>
      </w:r>
      <w:proofErr w:type="spellStart"/>
      <w:r>
        <w:rPr>
          <w:rFonts w:ascii="Calibri" w:eastAsia="Calibri" w:hAnsi="Calibri" w:cs="Calibri"/>
        </w:rPr>
        <w:t>code":"CO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</w:t>
      </w:r>
      <w:r>
        <w:rPr>
          <w:rFonts w:ascii="Calibri" w:eastAsia="Calibri" w:hAnsi="Calibri" w:cs="Calibri"/>
        </w:rPr>
        <w:t>e":"Colombia","region":"NA        "},{"</w:t>
      </w:r>
      <w:proofErr w:type="spellStart"/>
      <w:r>
        <w:rPr>
          <w:rFonts w:ascii="Calibri" w:eastAsia="Calibri" w:hAnsi="Calibri" w:cs="Calibri"/>
        </w:rPr>
        <w:t>code":"CR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","customregionid":null,"haspostalcode":false,"id":null,"name":"Costa </w:t>
      </w:r>
      <w:proofErr w:type="spellStart"/>
      <w:r>
        <w:rPr>
          <w:rFonts w:ascii="Calibri" w:eastAsia="Calibri" w:hAnsi="Calibri" w:cs="Calibri"/>
        </w:rPr>
        <w:t>Rica","region":"NA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code":"HR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","customregionid":null,"haspostalcode":true,"id":null,"name":"Croatia","region":"</w:t>
      </w:r>
      <w:r>
        <w:rPr>
          <w:rFonts w:ascii="Calibri" w:eastAsia="Calibri" w:hAnsi="Calibri" w:cs="Calibri"/>
        </w:rPr>
        <w:t>EE        "},{"</w:t>
      </w:r>
      <w:proofErr w:type="spellStart"/>
      <w:r>
        <w:rPr>
          <w:rFonts w:ascii="Calibri" w:eastAsia="Calibri" w:hAnsi="Calibri" w:cs="Calibri"/>
        </w:rPr>
        <w:t>code":"CU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","customregionid":null,"haspostalcode":false,"id":null,"name":"Cuba","region":"NA        "},{"</w:t>
      </w:r>
      <w:proofErr w:type="spellStart"/>
      <w:r>
        <w:rPr>
          <w:rFonts w:ascii="Calibri" w:eastAsia="Calibri" w:hAnsi="Calibri" w:cs="Calibri"/>
        </w:rPr>
        <w:t>code":"CY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","customregionid":null,"haspostalcode":false,"id":null,"name":"Cyprus","region":"EU        "},{"</w:t>
      </w:r>
      <w:proofErr w:type="spellStart"/>
      <w:r>
        <w:rPr>
          <w:rFonts w:ascii="Calibri" w:eastAsia="Calibri" w:hAnsi="Calibri" w:cs="Calibri"/>
        </w:rPr>
        <w:t>code":"CZ</w:t>
      </w:r>
      <w:proofErr w:type="spellEnd"/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 xml:space="preserve">  ","customregionid":null,"haspostalcode":true,"id":null,"name":"Czech Republic ","</w:t>
      </w:r>
      <w:proofErr w:type="spellStart"/>
      <w:r>
        <w:rPr>
          <w:rFonts w:ascii="Calibri" w:eastAsia="Calibri" w:hAnsi="Calibri" w:cs="Calibri"/>
        </w:rPr>
        <w:t>region":"EU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code":"DK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","customregionid":null,"haspostalcode":true,"id":null,"name":"Denmark","region":"EU        "},{"</w:t>
      </w:r>
      <w:proofErr w:type="spellStart"/>
      <w:r>
        <w:rPr>
          <w:rFonts w:ascii="Calibri" w:eastAsia="Calibri" w:hAnsi="Calibri" w:cs="Calibri"/>
        </w:rPr>
        <w:t>code":"DO</w:t>
      </w:r>
      <w:proofErr w:type="spellEnd"/>
      <w:r>
        <w:rPr>
          <w:rFonts w:ascii="Calibri" w:eastAsia="Calibri" w:hAnsi="Calibri" w:cs="Calibri"/>
        </w:rPr>
        <w:t xml:space="preserve">        ","customregionid"</w:t>
      </w:r>
      <w:r>
        <w:rPr>
          <w:rFonts w:ascii="Calibri" w:eastAsia="Calibri" w:hAnsi="Calibri" w:cs="Calibri"/>
        </w:rPr>
        <w:t xml:space="preserve">:null,"haspostalcode":true,"id":null,"name":"Dominican </w:t>
      </w:r>
      <w:proofErr w:type="spellStart"/>
      <w:r>
        <w:rPr>
          <w:rFonts w:ascii="Calibri" w:eastAsia="Calibri" w:hAnsi="Calibri" w:cs="Calibri"/>
        </w:rPr>
        <w:t>Republic","region":"NA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code":"EG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","customregionid":null,"haspostalcode":false,"id":null,"name":"Egypt","region":"AF        "},{"</w:t>
      </w:r>
      <w:proofErr w:type="spellStart"/>
      <w:r>
        <w:rPr>
          <w:rFonts w:ascii="Calibri" w:eastAsia="Calibri" w:hAnsi="Calibri" w:cs="Calibri"/>
        </w:rPr>
        <w:t>code":"ER</w:t>
      </w:r>
      <w:proofErr w:type="spellEnd"/>
      <w:r>
        <w:rPr>
          <w:rFonts w:ascii="Calibri" w:eastAsia="Calibri" w:hAnsi="Calibri" w:cs="Calibri"/>
        </w:rPr>
        <w:t xml:space="preserve">        ","customregionid":null,"haspostalco</w:t>
      </w:r>
      <w:r>
        <w:rPr>
          <w:rFonts w:ascii="Calibri" w:eastAsia="Calibri" w:hAnsi="Calibri" w:cs="Calibri"/>
        </w:rPr>
        <w:t>de":false,"id":null,"name":"Eritrea","region":"AF        "},{"</w:t>
      </w:r>
      <w:proofErr w:type="spellStart"/>
      <w:r>
        <w:rPr>
          <w:rFonts w:ascii="Calibri" w:eastAsia="Calibri" w:hAnsi="Calibri" w:cs="Calibri"/>
        </w:rPr>
        <w:t>code":"FK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","customregionid":null,"haspostalcode":false,"id":null,"name":"Falkland </w:t>
      </w:r>
      <w:proofErr w:type="spellStart"/>
      <w:r>
        <w:rPr>
          <w:rFonts w:ascii="Calibri" w:eastAsia="Calibri" w:hAnsi="Calibri" w:cs="Calibri"/>
        </w:rPr>
        <w:t>Islands","region":"SA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code":"FJ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</w:t>
      </w:r>
      <w:r>
        <w:rPr>
          <w:rFonts w:ascii="Calibri" w:eastAsia="Calibri" w:hAnsi="Calibri" w:cs="Calibri"/>
        </w:rPr>
        <w:t>ll,"name":"Fiji","region":"OC        "},{"</w:t>
      </w:r>
      <w:proofErr w:type="spellStart"/>
      <w:r>
        <w:rPr>
          <w:rFonts w:ascii="Calibri" w:eastAsia="Calibri" w:hAnsi="Calibri" w:cs="Calibri"/>
        </w:rPr>
        <w:t>code":"FI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","customregionid":null,"haspostalcode":true,"id":null,"name":"Finland","region":"EU        "},{"</w:t>
      </w:r>
      <w:proofErr w:type="spellStart"/>
      <w:r>
        <w:rPr>
          <w:rFonts w:ascii="Calibri" w:eastAsia="Calibri" w:hAnsi="Calibri" w:cs="Calibri"/>
        </w:rPr>
        <w:t>code":"FR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","customregionid":null,"haspostalcode":true,"id":null,"name":"France","region":"EU</w:t>
      </w:r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code":"GF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","customregionid":null,"haspostalcode":true,"id":null,"name":"French </w:t>
      </w:r>
      <w:proofErr w:type="spellStart"/>
      <w:r>
        <w:rPr>
          <w:rFonts w:ascii="Calibri" w:eastAsia="Calibri" w:hAnsi="Calibri" w:cs="Calibri"/>
        </w:rPr>
        <w:t>Guiana","region":"SA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code":"PF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","customregionid":null,"haspostalcode":false,"id":null,"name":"French </w:t>
      </w:r>
      <w:proofErr w:type="spellStart"/>
      <w:r>
        <w:rPr>
          <w:rFonts w:ascii="Calibri" w:eastAsia="Calibri" w:hAnsi="Calibri" w:cs="Calibri"/>
        </w:rPr>
        <w:t>Polynesia","region":"OC</w:t>
      </w:r>
      <w:proofErr w:type="spellEnd"/>
      <w:r>
        <w:rPr>
          <w:rFonts w:ascii="Calibri" w:eastAsia="Calibri" w:hAnsi="Calibri" w:cs="Calibri"/>
        </w:rPr>
        <w:t xml:space="preserve">        "},{</w:t>
      </w:r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code":"DE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","customregionid":null,"haspostalcode":true,"id":null,"name":"Germany","region":"EU        "},{"</w:t>
      </w:r>
      <w:proofErr w:type="spellStart"/>
      <w:r>
        <w:rPr>
          <w:rFonts w:ascii="Calibri" w:eastAsia="Calibri" w:hAnsi="Calibri" w:cs="Calibri"/>
        </w:rPr>
        <w:t>code":"GH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","customregionid":null,"haspostalcode":false,"id":null,"name":"Ghana","region":"AF        "},{"</w:t>
      </w:r>
      <w:proofErr w:type="spellStart"/>
      <w:r>
        <w:rPr>
          <w:rFonts w:ascii="Calibri" w:eastAsia="Calibri" w:hAnsi="Calibri" w:cs="Calibri"/>
        </w:rPr>
        <w:t>code":"GI</w:t>
      </w:r>
      <w:proofErr w:type="spellEnd"/>
      <w:r>
        <w:rPr>
          <w:rFonts w:ascii="Calibri" w:eastAsia="Calibri" w:hAnsi="Calibri" w:cs="Calibri"/>
        </w:rPr>
        <w:t xml:space="preserve">        ","customre</w:t>
      </w:r>
      <w:r>
        <w:rPr>
          <w:rFonts w:ascii="Calibri" w:eastAsia="Calibri" w:hAnsi="Calibri" w:cs="Calibri"/>
        </w:rPr>
        <w:t>gionid":null,"haspostalcode":false,"id":null,"name":"Gibraltar","region":"EU        "},{"</w:t>
      </w:r>
      <w:proofErr w:type="spellStart"/>
      <w:r>
        <w:rPr>
          <w:rFonts w:ascii="Calibri" w:eastAsia="Calibri" w:hAnsi="Calibri" w:cs="Calibri"/>
        </w:rPr>
        <w:t>code":"GL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","customregionid":null,"haspostalcode":true,"id":null,"name":"Greenland","region":"EU        "},{"</w:t>
      </w:r>
      <w:proofErr w:type="spellStart"/>
      <w:r>
        <w:rPr>
          <w:rFonts w:ascii="Calibri" w:eastAsia="Calibri" w:hAnsi="Calibri" w:cs="Calibri"/>
        </w:rPr>
        <w:t>code":"GU</w:t>
      </w:r>
      <w:proofErr w:type="spellEnd"/>
      <w:r>
        <w:rPr>
          <w:rFonts w:ascii="Calibri" w:eastAsia="Calibri" w:hAnsi="Calibri" w:cs="Calibri"/>
        </w:rPr>
        <w:t xml:space="preserve">        ","customregionid":null,"haspostal</w:t>
      </w:r>
      <w:r>
        <w:rPr>
          <w:rFonts w:ascii="Calibri" w:eastAsia="Calibri" w:hAnsi="Calibri" w:cs="Calibri"/>
        </w:rPr>
        <w:t xml:space="preserve">code":false,"id":null,"name":"Guam","region":"OC        </w:t>
      </w:r>
      <w:r>
        <w:rPr>
          <w:rFonts w:ascii="Calibri" w:eastAsia="Calibri" w:hAnsi="Calibri" w:cs="Calibri"/>
        </w:rPr>
        <w:lastRenderedPageBreak/>
        <w:t>"},{"</w:t>
      </w:r>
      <w:proofErr w:type="spellStart"/>
      <w:r>
        <w:rPr>
          <w:rFonts w:ascii="Calibri" w:eastAsia="Calibri" w:hAnsi="Calibri" w:cs="Calibri"/>
        </w:rPr>
        <w:t>code":"GT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","customregionid":null,"haspostalcode":true,"id":null,"name":"Guatemala","region":"SA        "},{"</w:t>
      </w:r>
      <w:proofErr w:type="spellStart"/>
      <w:r>
        <w:rPr>
          <w:rFonts w:ascii="Calibri" w:eastAsia="Calibri" w:hAnsi="Calibri" w:cs="Calibri"/>
        </w:rPr>
        <w:t>code":"GG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</w:t>
      </w:r>
      <w:r>
        <w:rPr>
          <w:rFonts w:ascii="Calibri" w:eastAsia="Calibri" w:hAnsi="Calibri" w:cs="Calibri"/>
        </w:rPr>
        <w:t>:"Guernsey","region":"EU        "},{"</w:t>
      </w:r>
      <w:proofErr w:type="spellStart"/>
      <w:r>
        <w:rPr>
          <w:rFonts w:ascii="Calibri" w:eastAsia="Calibri" w:hAnsi="Calibri" w:cs="Calibri"/>
        </w:rPr>
        <w:t>code":"GY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","customregionid":null,"haspostalcode":false,"id":null,"name":"Guyana","region":"SA        "},{"</w:t>
      </w:r>
      <w:proofErr w:type="spellStart"/>
      <w:r>
        <w:rPr>
          <w:rFonts w:ascii="Calibri" w:eastAsia="Calibri" w:hAnsi="Calibri" w:cs="Calibri"/>
        </w:rPr>
        <w:t>code":"HT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","customregionid":null,"haspostalcode":false,"id":null,"name":"Haiti","region":"CA     </w:t>
      </w:r>
      <w:r>
        <w:rPr>
          <w:rFonts w:ascii="Calibri" w:eastAsia="Calibri" w:hAnsi="Calibri" w:cs="Calibri"/>
        </w:rPr>
        <w:t xml:space="preserve">   "},{"</w:t>
      </w:r>
      <w:proofErr w:type="spellStart"/>
      <w:r>
        <w:rPr>
          <w:rFonts w:ascii="Calibri" w:eastAsia="Calibri" w:hAnsi="Calibri" w:cs="Calibri"/>
        </w:rPr>
        <w:t>code":"HN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","customregionid":null,"haspostalcode":false,"id":null,"name":"Honduras","region":"SA        "},{"</w:t>
      </w:r>
      <w:proofErr w:type="spellStart"/>
      <w:r>
        <w:rPr>
          <w:rFonts w:ascii="Calibri" w:eastAsia="Calibri" w:hAnsi="Calibri" w:cs="Calibri"/>
        </w:rPr>
        <w:t>code":"HK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","customregionid":null,"haspostalcode":false,"id":null,"name":"Hong </w:t>
      </w:r>
      <w:proofErr w:type="spellStart"/>
      <w:r>
        <w:rPr>
          <w:rFonts w:ascii="Calibri" w:eastAsia="Calibri" w:hAnsi="Calibri" w:cs="Calibri"/>
        </w:rPr>
        <w:t>Kong","region":"AS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code":"HU</w:t>
      </w:r>
      <w:proofErr w:type="spellEnd"/>
      <w:r>
        <w:rPr>
          <w:rFonts w:ascii="Calibri" w:eastAsia="Calibri" w:hAnsi="Calibri" w:cs="Calibri"/>
        </w:rPr>
        <w:t xml:space="preserve">      </w:t>
      </w:r>
      <w:r>
        <w:rPr>
          <w:rFonts w:ascii="Calibri" w:eastAsia="Calibri" w:hAnsi="Calibri" w:cs="Calibri"/>
        </w:rPr>
        <w:t xml:space="preserve">  ","customregionid":null,"haspostalcode":true,"id":null,"name":"Hungary","region":"EU        "},{"</w:t>
      </w:r>
      <w:proofErr w:type="spellStart"/>
      <w:r>
        <w:rPr>
          <w:rFonts w:ascii="Calibri" w:eastAsia="Calibri" w:hAnsi="Calibri" w:cs="Calibri"/>
        </w:rPr>
        <w:t>code":"IS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","customregionid":null,"haspostalcode":true,"id":null,"name":"Iceland","region":"EU        "},{"</w:t>
      </w:r>
      <w:proofErr w:type="spellStart"/>
      <w:r>
        <w:rPr>
          <w:rFonts w:ascii="Calibri" w:eastAsia="Calibri" w:hAnsi="Calibri" w:cs="Calibri"/>
        </w:rPr>
        <w:t>code":"IN</w:t>
      </w:r>
      <w:proofErr w:type="spellEnd"/>
      <w:r>
        <w:rPr>
          <w:rFonts w:ascii="Calibri" w:eastAsia="Calibri" w:hAnsi="Calibri" w:cs="Calibri"/>
        </w:rPr>
        <w:t xml:space="preserve">        ","customregionid":null,"h</w:t>
      </w:r>
      <w:r>
        <w:rPr>
          <w:rFonts w:ascii="Calibri" w:eastAsia="Calibri" w:hAnsi="Calibri" w:cs="Calibri"/>
        </w:rPr>
        <w:t>aspostalcode":true,"id":null,"name":"India","region":"AS        "},{"</w:t>
      </w:r>
      <w:proofErr w:type="spellStart"/>
      <w:r>
        <w:rPr>
          <w:rFonts w:ascii="Calibri" w:eastAsia="Calibri" w:hAnsi="Calibri" w:cs="Calibri"/>
        </w:rPr>
        <w:t>code":"ID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","customregionid":null,"haspostalcode":false,"id":null,"name":"Indonesia","region":"OC        "},{"</w:t>
      </w:r>
      <w:proofErr w:type="spellStart"/>
      <w:r>
        <w:rPr>
          <w:rFonts w:ascii="Calibri" w:eastAsia="Calibri" w:hAnsi="Calibri" w:cs="Calibri"/>
        </w:rPr>
        <w:t>code":"IQ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</w:t>
      </w:r>
      <w:r>
        <w:rPr>
          <w:rFonts w:ascii="Calibri" w:eastAsia="Calibri" w:hAnsi="Calibri" w:cs="Calibri"/>
        </w:rPr>
        <w:t>ll,"name":"Iraq","region":"ME        "},{"</w:t>
      </w:r>
      <w:proofErr w:type="spellStart"/>
      <w:r>
        <w:rPr>
          <w:rFonts w:ascii="Calibri" w:eastAsia="Calibri" w:hAnsi="Calibri" w:cs="Calibri"/>
        </w:rPr>
        <w:t>code":"IE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","customregionid":null,"haspostalcode":false,"id":null,"name":"Ireland","region":"EU        "},{"</w:t>
      </w:r>
      <w:proofErr w:type="spellStart"/>
      <w:r>
        <w:rPr>
          <w:rFonts w:ascii="Calibri" w:eastAsia="Calibri" w:hAnsi="Calibri" w:cs="Calibri"/>
        </w:rPr>
        <w:t>code":"IM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","customregionid":null,"haspostalcode":false,"id":null,"name":"Isle Of </w:t>
      </w:r>
      <w:proofErr w:type="spellStart"/>
      <w:r>
        <w:rPr>
          <w:rFonts w:ascii="Calibri" w:eastAsia="Calibri" w:hAnsi="Calibri" w:cs="Calibri"/>
        </w:rPr>
        <w:t>Man","regi</w:t>
      </w:r>
      <w:r>
        <w:rPr>
          <w:rFonts w:ascii="Calibri" w:eastAsia="Calibri" w:hAnsi="Calibri" w:cs="Calibri"/>
        </w:rPr>
        <w:t>on":"EU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code":"IL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","customregionid":null,"haspostalcode":false,"id":null,"name":"Israel","region":"ME        "},{"</w:t>
      </w:r>
      <w:proofErr w:type="spellStart"/>
      <w:r>
        <w:rPr>
          <w:rFonts w:ascii="Calibri" w:eastAsia="Calibri" w:hAnsi="Calibri" w:cs="Calibri"/>
        </w:rPr>
        <w:t>code":"IT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","customregionid":null,"haspostalcode":true,"id":null,"name":"Italy","region":"EU        "},{"</w:t>
      </w:r>
      <w:proofErr w:type="spellStart"/>
      <w:r>
        <w:rPr>
          <w:rFonts w:ascii="Calibri" w:eastAsia="Calibri" w:hAnsi="Calibri" w:cs="Calibri"/>
        </w:rPr>
        <w:t>code":"CI</w:t>
      </w:r>
      <w:proofErr w:type="spell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 xml:space="preserve">       ","customregionid":null,"haspostalcode":false,"id":null,"name":"Ivory </w:t>
      </w:r>
      <w:proofErr w:type="spellStart"/>
      <w:r>
        <w:rPr>
          <w:rFonts w:ascii="Calibri" w:eastAsia="Calibri" w:hAnsi="Calibri" w:cs="Calibri"/>
        </w:rPr>
        <w:t>Coast","region":"AF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code":"JM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","customregionid":null,"haspostalcode":false,"id":null,"name":"Jamaica","region":"CA        "},{"</w:t>
      </w:r>
      <w:proofErr w:type="spellStart"/>
      <w:r>
        <w:rPr>
          <w:rFonts w:ascii="Calibri" w:eastAsia="Calibri" w:hAnsi="Calibri" w:cs="Calibri"/>
        </w:rPr>
        <w:t>code":"JP</w:t>
      </w:r>
      <w:proofErr w:type="spellEnd"/>
      <w:r>
        <w:rPr>
          <w:rFonts w:ascii="Calibri" w:eastAsia="Calibri" w:hAnsi="Calibri" w:cs="Calibri"/>
        </w:rPr>
        <w:t xml:space="preserve">        ","customregion</w:t>
      </w:r>
      <w:r>
        <w:rPr>
          <w:rFonts w:ascii="Calibri" w:eastAsia="Calibri" w:hAnsi="Calibri" w:cs="Calibri"/>
        </w:rPr>
        <w:t>id":null,"haspostalcode":true,"id":null,"name":"Japan","region":"AS        "},{"</w:t>
      </w:r>
      <w:proofErr w:type="spellStart"/>
      <w:r>
        <w:rPr>
          <w:rFonts w:ascii="Calibri" w:eastAsia="Calibri" w:hAnsi="Calibri" w:cs="Calibri"/>
        </w:rPr>
        <w:t>code":"JE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","customregionid":null,"haspostalcode":false,"id":null,"name":"Jersey","region":"EU        "},{"</w:t>
      </w:r>
      <w:proofErr w:type="spellStart"/>
      <w:r>
        <w:rPr>
          <w:rFonts w:ascii="Calibri" w:eastAsia="Calibri" w:hAnsi="Calibri" w:cs="Calibri"/>
        </w:rPr>
        <w:t>code":"JO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</w:t>
      </w:r>
      <w:r>
        <w:rPr>
          <w:rFonts w:ascii="Calibri" w:eastAsia="Calibri" w:hAnsi="Calibri" w:cs="Calibri"/>
        </w:rPr>
        <w:t>,"id":null,"name":"Jordan","region":"ME        "},{"</w:t>
      </w:r>
      <w:proofErr w:type="spellStart"/>
      <w:r>
        <w:rPr>
          <w:rFonts w:ascii="Calibri" w:eastAsia="Calibri" w:hAnsi="Calibri" w:cs="Calibri"/>
        </w:rPr>
        <w:t>code":"KE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","customregionid":null,"haspostalcode":false,"id":null,"name":"Kenya","region":"AF        "},{"</w:t>
      </w:r>
      <w:proofErr w:type="spellStart"/>
      <w:r>
        <w:rPr>
          <w:rFonts w:ascii="Calibri" w:eastAsia="Calibri" w:hAnsi="Calibri" w:cs="Calibri"/>
        </w:rPr>
        <w:t>code":"KI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","customregionid":null,"haspostalcode":false,"id":null,"name":"Kiribati",</w:t>
      </w:r>
      <w:r>
        <w:rPr>
          <w:rFonts w:ascii="Calibri" w:eastAsia="Calibri" w:hAnsi="Calibri" w:cs="Calibri"/>
        </w:rPr>
        <w:t>"region":"EU        "},{"</w:t>
      </w:r>
      <w:proofErr w:type="spellStart"/>
      <w:r>
        <w:rPr>
          <w:rFonts w:ascii="Calibri" w:eastAsia="Calibri" w:hAnsi="Calibri" w:cs="Calibri"/>
        </w:rPr>
        <w:t>code":"LB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","customregionid":null,"haspostalcode":false,"id":null,"name":"Lebanon","region":"ME        "},{"</w:t>
      </w:r>
      <w:proofErr w:type="spellStart"/>
      <w:r>
        <w:rPr>
          <w:rFonts w:ascii="Calibri" w:eastAsia="Calibri" w:hAnsi="Calibri" w:cs="Calibri"/>
        </w:rPr>
        <w:t>code":"LR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","customregionid":null,"haspostalcode":false,"id":null,"name":"Liberia","region":"AF        "},{"</w:t>
      </w:r>
      <w:proofErr w:type="spellStart"/>
      <w:r>
        <w:rPr>
          <w:rFonts w:ascii="Calibri" w:eastAsia="Calibri" w:hAnsi="Calibri" w:cs="Calibri"/>
        </w:rPr>
        <w:t>c</w:t>
      </w:r>
      <w:r>
        <w:rPr>
          <w:rFonts w:ascii="Calibri" w:eastAsia="Calibri" w:hAnsi="Calibri" w:cs="Calibri"/>
        </w:rPr>
        <w:t>ode":"LI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","customregionid":null,"haspostalcode":true,"id":null,"name":"Liechtenstein","region":"EE        "},{"</w:t>
      </w:r>
      <w:proofErr w:type="spellStart"/>
      <w:r>
        <w:rPr>
          <w:rFonts w:ascii="Calibri" w:eastAsia="Calibri" w:hAnsi="Calibri" w:cs="Calibri"/>
        </w:rPr>
        <w:t>code":"LU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","customregionid":null,"haspostalcode":true,"id":null,"name":"Luxembourg","region":"EU        "},{"</w:t>
      </w:r>
      <w:proofErr w:type="spellStart"/>
      <w:r>
        <w:rPr>
          <w:rFonts w:ascii="Calibri" w:eastAsia="Calibri" w:hAnsi="Calibri" w:cs="Calibri"/>
        </w:rPr>
        <w:t>code":"MK</w:t>
      </w:r>
      <w:proofErr w:type="spellEnd"/>
      <w:r>
        <w:rPr>
          <w:rFonts w:ascii="Calibri" w:eastAsia="Calibri" w:hAnsi="Calibri" w:cs="Calibri"/>
        </w:rPr>
        <w:t xml:space="preserve">        ","</w:t>
      </w:r>
      <w:r>
        <w:rPr>
          <w:rFonts w:ascii="Calibri" w:eastAsia="Calibri" w:hAnsi="Calibri" w:cs="Calibri"/>
        </w:rPr>
        <w:t>customregionid":null,"haspostalcode":true,"id":null,"name":"Macedonia","region":"EU        "},{"</w:t>
      </w:r>
      <w:proofErr w:type="spellStart"/>
      <w:r>
        <w:rPr>
          <w:rFonts w:ascii="Calibri" w:eastAsia="Calibri" w:hAnsi="Calibri" w:cs="Calibri"/>
        </w:rPr>
        <w:t>code":"MG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","customregionid":null,"haspostalcode":false,"id":null,"name":"Madagascar","region":"AF        "},{"</w:t>
      </w:r>
      <w:proofErr w:type="spellStart"/>
      <w:r>
        <w:rPr>
          <w:rFonts w:ascii="Calibri" w:eastAsia="Calibri" w:hAnsi="Calibri" w:cs="Calibri"/>
        </w:rPr>
        <w:t>code":"ML</w:t>
      </w:r>
      <w:proofErr w:type="spellEnd"/>
      <w:r>
        <w:rPr>
          <w:rFonts w:ascii="Calibri" w:eastAsia="Calibri" w:hAnsi="Calibri" w:cs="Calibri"/>
        </w:rPr>
        <w:t xml:space="preserve">        ","customregionid":null,"</w:t>
      </w:r>
      <w:r>
        <w:rPr>
          <w:rFonts w:ascii="Calibri" w:eastAsia="Calibri" w:hAnsi="Calibri" w:cs="Calibri"/>
        </w:rPr>
        <w:t>haspostalcode":false,"id":null,"name":"Malaysia","region":"AS        "},{"</w:t>
      </w:r>
      <w:proofErr w:type="spellStart"/>
      <w:r>
        <w:rPr>
          <w:rFonts w:ascii="Calibri" w:eastAsia="Calibri" w:hAnsi="Calibri" w:cs="Calibri"/>
        </w:rPr>
        <w:t>code":"MT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","customregionid":null,"haspostalcode":false,"id":null,"name":"Malta","region":"EU        "},{"</w:t>
      </w:r>
      <w:proofErr w:type="spellStart"/>
      <w:r>
        <w:rPr>
          <w:rFonts w:ascii="Calibri" w:eastAsia="Calibri" w:hAnsi="Calibri" w:cs="Calibri"/>
        </w:rPr>
        <w:t>code":"MH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</w:t>
      </w:r>
      <w:r>
        <w:rPr>
          <w:rFonts w:ascii="Calibri" w:eastAsia="Calibri" w:hAnsi="Calibri" w:cs="Calibri"/>
        </w:rPr>
        <w:t>ull,"name":"MarshallIslands","region":"OC        "},{"</w:t>
      </w:r>
      <w:proofErr w:type="spellStart"/>
      <w:r>
        <w:rPr>
          <w:rFonts w:ascii="Calibri" w:eastAsia="Calibri" w:hAnsi="Calibri" w:cs="Calibri"/>
        </w:rPr>
        <w:t>code":"MQ</w:t>
      </w:r>
      <w:proofErr w:type="spellEnd"/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lastRenderedPageBreak/>
        <w:t>","customregionid":null,"haspostalcode":true,"id":null,"name":"Martinique","region":"NA        "},{"</w:t>
      </w:r>
      <w:proofErr w:type="spellStart"/>
      <w:r>
        <w:rPr>
          <w:rFonts w:ascii="Calibri" w:eastAsia="Calibri" w:hAnsi="Calibri" w:cs="Calibri"/>
        </w:rPr>
        <w:t>code":"YT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","customregionid":null,"haspostalcode":true,"id":null,"name":"Mayot</w:t>
      </w:r>
      <w:r>
        <w:rPr>
          <w:rFonts w:ascii="Calibri" w:eastAsia="Calibri" w:hAnsi="Calibri" w:cs="Calibri"/>
        </w:rPr>
        <w:t>te","region":"AF        "},{"</w:t>
      </w:r>
      <w:proofErr w:type="spellStart"/>
      <w:r>
        <w:rPr>
          <w:rFonts w:ascii="Calibri" w:eastAsia="Calibri" w:hAnsi="Calibri" w:cs="Calibri"/>
        </w:rPr>
        <w:t>code":"MX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","customregionid":null,"haspostalcode":true,"id":null,"name":"Mexico","region":"SA        "},{"</w:t>
      </w:r>
      <w:proofErr w:type="spellStart"/>
      <w:r>
        <w:rPr>
          <w:rFonts w:ascii="Calibri" w:eastAsia="Calibri" w:hAnsi="Calibri" w:cs="Calibri"/>
        </w:rPr>
        <w:t>code":"MD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","customregionid":null,"haspostalcode":true,"id":null,"name":"Moldova","region":"EE        "},{"</w:t>
      </w:r>
      <w:proofErr w:type="spellStart"/>
      <w:r>
        <w:rPr>
          <w:rFonts w:ascii="Calibri" w:eastAsia="Calibri" w:hAnsi="Calibri" w:cs="Calibri"/>
        </w:rPr>
        <w:t>code":"MC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","customregionid":null,"haspostalcode":true,"id":null,"name":"Monaco","region":"EU        "},{"</w:t>
      </w:r>
      <w:proofErr w:type="spellStart"/>
      <w:r>
        <w:rPr>
          <w:rFonts w:ascii="Calibri" w:eastAsia="Calibri" w:hAnsi="Calibri" w:cs="Calibri"/>
        </w:rPr>
        <w:t>code":"MA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","customregionid":null,"haspostalcode":false,"id":null,"name":"Morocco","region":"AF        "},{"</w:t>
      </w:r>
      <w:proofErr w:type="spellStart"/>
      <w:r>
        <w:rPr>
          <w:rFonts w:ascii="Calibri" w:eastAsia="Calibri" w:hAnsi="Calibri" w:cs="Calibri"/>
        </w:rPr>
        <w:t>code":"NP</w:t>
      </w:r>
      <w:proofErr w:type="spellEnd"/>
      <w:r>
        <w:rPr>
          <w:rFonts w:ascii="Calibri" w:eastAsia="Calibri" w:hAnsi="Calibri" w:cs="Calibri"/>
        </w:rPr>
        <w:t xml:space="preserve">        ","customre</w:t>
      </w:r>
      <w:r>
        <w:rPr>
          <w:rFonts w:ascii="Calibri" w:eastAsia="Calibri" w:hAnsi="Calibri" w:cs="Calibri"/>
        </w:rPr>
        <w:t>gionid":null,"haspostalcode":false,"id":null,"name":"Nepal","region":"AS        "},{"</w:t>
      </w:r>
      <w:proofErr w:type="spellStart"/>
      <w:r>
        <w:rPr>
          <w:rFonts w:ascii="Calibri" w:eastAsia="Calibri" w:hAnsi="Calibri" w:cs="Calibri"/>
        </w:rPr>
        <w:t>code":"NL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","customregionid":null,"haspostalcode":true,"id":null,"name":"Netherlands","region":"EU        "},{"</w:t>
      </w:r>
      <w:proofErr w:type="spellStart"/>
      <w:r>
        <w:rPr>
          <w:rFonts w:ascii="Calibri" w:eastAsia="Calibri" w:hAnsi="Calibri" w:cs="Calibri"/>
        </w:rPr>
        <w:t>code":"NZ</w:t>
      </w:r>
      <w:proofErr w:type="spellEnd"/>
      <w:r>
        <w:rPr>
          <w:rFonts w:ascii="Calibri" w:eastAsia="Calibri" w:hAnsi="Calibri" w:cs="Calibri"/>
        </w:rPr>
        <w:t xml:space="preserve">        ","customregionid":null,"haspostalco</w:t>
      </w:r>
      <w:r>
        <w:rPr>
          <w:rFonts w:ascii="Calibri" w:eastAsia="Calibri" w:hAnsi="Calibri" w:cs="Calibri"/>
        </w:rPr>
        <w:t xml:space="preserve">de":true,"id":null,"name":"New </w:t>
      </w:r>
      <w:proofErr w:type="spellStart"/>
      <w:r>
        <w:rPr>
          <w:rFonts w:ascii="Calibri" w:eastAsia="Calibri" w:hAnsi="Calibri" w:cs="Calibri"/>
        </w:rPr>
        <w:t>Zealand","region":"OC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code":"NG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","customregionid":null,"haspostalcode":false,"id":null,"name":"Nigeria","region":"AF        "},{"</w:t>
      </w:r>
      <w:proofErr w:type="spellStart"/>
      <w:r>
        <w:rPr>
          <w:rFonts w:ascii="Calibri" w:eastAsia="Calibri" w:hAnsi="Calibri" w:cs="Calibri"/>
        </w:rPr>
        <w:t>code":"MP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</w:t>
      </w:r>
      <w:r>
        <w:rPr>
          <w:rFonts w:ascii="Calibri" w:eastAsia="Calibri" w:hAnsi="Calibri" w:cs="Calibri"/>
        </w:rPr>
        <w:t xml:space="preserve">me":"Northern Mariana </w:t>
      </w:r>
      <w:proofErr w:type="spellStart"/>
      <w:r>
        <w:rPr>
          <w:rFonts w:ascii="Calibri" w:eastAsia="Calibri" w:hAnsi="Calibri" w:cs="Calibri"/>
        </w:rPr>
        <w:t>Islands","region":"OC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code":"NO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","customregionid":null,"haspostalcode":true,"id":null,"name":"Norway","region":"EU        "},{"</w:t>
      </w:r>
      <w:proofErr w:type="spellStart"/>
      <w:r>
        <w:rPr>
          <w:rFonts w:ascii="Calibri" w:eastAsia="Calibri" w:hAnsi="Calibri" w:cs="Calibri"/>
        </w:rPr>
        <w:t>code":"PK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","customregionid":null,"haspostalcode":true,"id":null,"name":"Pakista</w:t>
      </w:r>
      <w:r>
        <w:rPr>
          <w:rFonts w:ascii="Calibri" w:eastAsia="Calibri" w:hAnsi="Calibri" w:cs="Calibri"/>
        </w:rPr>
        <w:t>n","region":"AS        "},{"</w:t>
      </w:r>
      <w:proofErr w:type="spellStart"/>
      <w:r>
        <w:rPr>
          <w:rFonts w:ascii="Calibri" w:eastAsia="Calibri" w:hAnsi="Calibri" w:cs="Calibri"/>
        </w:rPr>
        <w:t>code":"PG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","customregionid":null,"haspostalcode":false,"id":null,"name":"Papua New </w:t>
      </w:r>
      <w:proofErr w:type="spellStart"/>
      <w:r>
        <w:rPr>
          <w:rFonts w:ascii="Calibri" w:eastAsia="Calibri" w:hAnsi="Calibri" w:cs="Calibri"/>
        </w:rPr>
        <w:t>Guinea","region":"OC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code":"PE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","customregionid":null,"haspostalcode":false,"id":null,"name":"Peru","region":"NA     </w:t>
      </w:r>
      <w:r>
        <w:rPr>
          <w:rFonts w:ascii="Calibri" w:eastAsia="Calibri" w:hAnsi="Calibri" w:cs="Calibri"/>
        </w:rPr>
        <w:t xml:space="preserve">   "},{"</w:t>
      </w:r>
      <w:proofErr w:type="spellStart"/>
      <w:r>
        <w:rPr>
          <w:rFonts w:ascii="Calibri" w:eastAsia="Calibri" w:hAnsi="Calibri" w:cs="Calibri"/>
        </w:rPr>
        <w:t>code":"PH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","customregionid":null,"haspostalcode":false,"id":null,"name":"Philippines","region":"AS        "},{"</w:t>
      </w:r>
      <w:proofErr w:type="spellStart"/>
      <w:r>
        <w:rPr>
          <w:rFonts w:ascii="Calibri" w:eastAsia="Calibri" w:hAnsi="Calibri" w:cs="Calibri"/>
        </w:rPr>
        <w:t>code":"PL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","customregionid":null,"haspostalcode":true,"id":null,"name":"Poland","region":"EU        "},{"</w:t>
      </w:r>
      <w:proofErr w:type="spellStart"/>
      <w:r>
        <w:rPr>
          <w:rFonts w:ascii="Calibri" w:eastAsia="Calibri" w:hAnsi="Calibri" w:cs="Calibri"/>
        </w:rPr>
        <w:t>code":"PT</w:t>
      </w:r>
      <w:proofErr w:type="spellEnd"/>
      <w:r>
        <w:rPr>
          <w:rFonts w:ascii="Calibri" w:eastAsia="Calibri" w:hAnsi="Calibri" w:cs="Calibri"/>
        </w:rPr>
        <w:t xml:space="preserve">       </w:t>
      </w:r>
      <w:r>
        <w:rPr>
          <w:rFonts w:ascii="Calibri" w:eastAsia="Calibri" w:hAnsi="Calibri" w:cs="Calibri"/>
        </w:rPr>
        <w:t xml:space="preserve"> ","customregionid":null,"haspostalcode":true,"id":null,"name":"Portugal","region":"EU        "},{"</w:t>
      </w:r>
      <w:proofErr w:type="spellStart"/>
      <w:r>
        <w:rPr>
          <w:rFonts w:ascii="Calibri" w:eastAsia="Calibri" w:hAnsi="Calibri" w:cs="Calibri"/>
        </w:rPr>
        <w:t>code":"PR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","customregionid":null,"haspostalcode":false,"id":null,"name":"Puerto </w:t>
      </w:r>
      <w:proofErr w:type="spellStart"/>
      <w:r>
        <w:rPr>
          <w:rFonts w:ascii="Calibri" w:eastAsia="Calibri" w:hAnsi="Calibri" w:cs="Calibri"/>
        </w:rPr>
        <w:t>Rico","region":"NA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code":"QA</w:t>
      </w:r>
      <w:proofErr w:type="spellEnd"/>
      <w:r>
        <w:rPr>
          <w:rFonts w:ascii="Calibri" w:eastAsia="Calibri" w:hAnsi="Calibri" w:cs="Calibri"/>
        </w:rPr>
        <w:t xml:space="preserve">        ","customregionid":nu</w:t>
      </w:r>
      <w:r>
        <w:rPr>
          <w:rFonts w:ascii="Calibri" w:eastAsia="Calibri" w:hAnsi="Calibri" w:cs="Calibri"/>
        </w:rPr>
        <w:t>ll,"haspostalcode":false,"id":null,"name":"Qatar","region":"ME        "},{"</w:t>
      </w:r>
      <w:proofErr w:type="spellStart"/>
      <w:r>
        <w:rPr>
          <w:rFonts w:ascii="Calibri" w:eastAsia="Calibri" w:hAnsi="Calibri" w:cs="Calibri"/>
        </w:rPr>
        <w:t>code":"RE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","customregionid":null,"haspostalcode":true,"id":null,"name":"Reunion","region":"AF        "},{"</w:t>
      </w:r>
      <w:proofErr w:type="spellStart"/>
      <w:r>
        <w:rPr>
          <w:rFonts w:ascii="Calibri" w:eastAsia="Calibri" w:hAnsi="Calibri" w:cs="Calibri"/>
        </w:rPr>
        <w:t>code":"RU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</w:t>
      </w:r>
      <w:r>
        <w:rPr>
          <w:rFonts w:ascii="Calibri" w:eastAsia="Calibri" w:hAnsi="Calibri" w:cs="Calibri"/>
        </w:rPr>
        <w:t>:null,"name":"Russia","region":"EU        "},{"</w:t>
      </w:r>
      <w:proofErr w:type="spellStart"/>
      <w:r>
        <w:rPr>
          <w:rFonts w:ascii="Calibri" w:eastAsia="Calibri" w:hAnsi="Calibri" w:cs="Calibri"/>
        </w:rPr>
        <w:t>code":"PM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","customregionid":null,"haspostalcode":false,"id":null,"name":"Saint </w:t>
      </w:r>
      <w:proofErr w:type="spellStart"/>
      <w:r>
        <w:rPr>
          <w:rFonts w:ascii="Calibri" w:eastAsia="Calibri" w:hAnsi="Calibri" w:cs="Calibri"/>
        </w:rPr>
        <w:t>Pierreand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Miquelon","region":"NA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code":"VC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</w:t>
      </w:r>
      <w:r>
        <w:rPr>
          <w:rFonts w:ascii="Calibri" w:eastAsia="Calibri" w:hAnsi="Calibri" w:cs="Calibri"/>
        </w:rPr>
        <w:t xml:space="preserve">e":"Saint Vincent and the </w:t>
      </w:r>
      <w:proofErr w:type="spellStart"/>
      <w:r>
        <w:rPr>
          <w:rFonts w:ascii="Calibri" w:eastAsia="Calibri" w:hAnsi="Calibri" w:cs="Calibri"/>
        </w:rPr>
        <w:t>Grenadines","region":"EU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code":"WS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","customregionid":null,"haspostalcode":false,"id":null,"name":"Samoa","region":"OC        "},{"</w:t>
      </w:r>
      <w:proofErr w:type="spellStart"/>
      <w:r>
        <w:rPr>
          <w:rFonts w:ascii="Calibri" w:eastAsia="Calibri" w:hAnsi="Calibri" w:cs="Calibri"/>
        </w:rPr>
        <w:t>code":"SA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</w:t>
      </w:r>
      <w:r>
        <w:rPr>
          <w:rFonts w:ascii="Calibri" w:eastAsia="Calibri" w:hAnsi="Calibri" w:cs="Calibri"/>
        </w:rPr>
        <w:t xml:space="preserve">"Saudi </w:t>
      </w:r>
      <w:proofErr w:type="spellStart"/>
      <w:r>
        <w:rPr>
          <w:rFonts w:ascii="Calibri" w:eastAsia="Calibri" w:hAnsi="Calibri" w:cs="Calibri"/>
        </w:rPr>
        <w:t>Arabia","region":"ME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code":"SN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","customregionid":null,"haspostalcode":false,"id":null,"name":"Senegal","region":"AF        "},{"</w:t>
      </w:r>
      <w:proofErr w:type="spellStart"/>
      <w:r>
        <w:rPr>
          <w:rFonts w:ascii="Calibri" w:eastAsia="Calibri" w:hAnsi="Calibri" w:cs="Calibri"/>
        </w:rPr>
        <w:t>code":"SK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","customregionid":null,"haspostalcode":true,"id":null,"name":"Slovakia","region":"E</w:t>
      </w:r>
      <w:r>
        <w:rPr>
          <w:rFonts w:ascii="Calibri" w:eastAsia="Calibri" w:hAnsi="Calibri" w:cs="Calibri"/>
        </w:rPr>
        <w:t>U        "},{"</w:t>
      </w:r>
      <w:proofErr w:type="spellStart"/>
      <w:r>
        <w:rPr>
          <w:rFonts w:ascii="Calibri" w:eastAsia="Calibri" w:hAnsi="Calibri" w:cs="Calibri"/>
        </w:rPr>
        <w:t>code":"SI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","customregionid":null,"haspostalcode":true,"id":null,"name":"Slovenia","region":"EU        "},{"</w:t>
      </w:r>
      <w:proofErr w:type="spellStart"/>
      <w:r>
        <w:rPr>
          <w:rFonts w:ascii="Calibri" w:eastAsia="Calibri" w:hAnsi="Calibri" w:cs="Calibri"/>
        </w:rPr>
        <w:t>code":"SB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","customregionid":null,"haspostalcode":false,"id":null,"name":"Solomon </w:t>
      </w:r>
      <w:proofErr w:type="spellStart"/>
      <w:r>
        <w:rPr>
          <w:rFonts w:ascii="Calibri" w:eastAsia="Calibri" w:hAnsi="Calibri" w:cs="Calibri"/>
        </w:rPr>
        <w:t>Islands","region":"OC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</w:t>
      </w:r>
      <w:r>
        <w:rPr>
          <w:rFonts w:ascii="Calibri" w:eastAsia="Calibri" w:hAnsi="Calibri" w:cs="Calibri"/>
        </w:rPr>
        <w:t>":"ZA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","customregionid":null,"haspostalcode":true,"id":null,"name":"South </w:t>
      </w:r>
      <w:proofErr w:type="spellStart"/>
      <w:r>
        <w:rPr>
          <w:rFonts w:ascii="Calibri" w:eastAsia="Calibri" w:hAnsi="Calibri" w:cs="Calibri"/>
        </w:rPr>
        <w:t>Africa","region":"AF</w:t>
      </w:r>
      <w:proofErr w:type="spellEnd"/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lastRenderedPageBreak/>
        <w:t>"},{"</w:t>
      </w:r>
      <w:proofErr w:type="spellStart"/>
      <w:r>
        <w:rPr>
          <w:rFonts w:ascii="Calibri" w:eastAsia="Calibri" w:hAnsi="Calibri" w:cs="Calibri"/>
        </w:rPr>
        <w:t>code":"ES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","customregionid":null,"haspostalcode":true,"id":null,"name":"Spain","region":"EU        "},{"</w:t>
      </w:r>
      <w:proofErr w:type="spellStart"/>
      <w:r>
        <w:rPr>
          <w:rFonts w:ascii="Calibri" w:eastAsia="Calibri" w:hAnsi="Calibri" w:cs="Calibri"/>
        </w:rPr>
        <w:t>code":"LK</w:t>
      </w:r>
      <w:proofErr w:type="spellEnd"/>
      <w:r>
        <w:rPr>
          <w:rFonts w:ascii="Calibri" w:eastAsia="Calibri" w:hAnsi="Calibri" w:cs="Calibri"/>
        </w:rPr>
        <w:t xml:space="preserve">        ","customreg</w:t>
      </w:r>
      <w:r>
        <w:rPr>
          <w:rFonts w:ascii="Calibri" w:eastAsia="Calibri" w:hAnsi="Calibri" w:cs="Calibri"/>
        </w:rPr>
        <w:t xml:space="preserve">ionid":null,"haspostalcode":true,"id":null,"name":"Sri </w:t>
      </w:r>
      <w:proofErr w:type="spellStart"/>
      <w:r>
        <w:rPr>
          <w:rFonts w:ascii="Calibri" w:eastAsia="Calibri" w:hAnsi="Calibri" w:cs="Calibri"/>
        </w:rPr>
        <w:t>Lanka","region":"AS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code":"SE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","customregionid":null,"haspostalcode":true,"id":null,"name":"Sweden","region":"EU        "},{"</w:t>
      </w:r>
      <w:proofErr w:type="spellStart"/>
      <w:r>
        <w:rPr>
          <w:rFonts w:ascii="Calibri" w:eastAsia="Calibri" w:hAnsi="Calibri" w:cs="Calibri"/>
        </w:rPr>
        <w:t>code":"CH</w:t>
      </w:r>
      <w:proofErr w:type="spellEnd"/>
      <w:r>
        <w:rPr>
          <w:rFonts w:ascii="Calibri" w:eastAsia="Calibri" w:hAnsi="Calibri" w:cs="Calibri"/>
        </w:rPr>
        <w:t xml:space="preserve">        ","customregionid":null,"haspostalcode"</w:t>
      </w:r>
      <w:r>
        <w:rPr>
          <w:rFonts w:ascii="Calibri" w:eastAsia="Calibri" w:hAnsi="Calibri" w:cs="Calibri"/>
        </w:rPr>
        <w:t>:true,"id":null,"name":"Switzerland","region":"EU        "},{"</w:t>
      </w:r>
      <w:proofErr w:type="spellStart"/>
      <w:r>
        <w:rPr>
          <w:rFonts w:ascii="Calibri" w:eastAsia="Calibri" w:hAnsi="Calibri" w:cs="Calibri"/>
        </w:rPr>
        <w:t>code":"SY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","customregionid":null,"haspostalcode":false,"id":null,"name":"Syria","region":"ME        "},{"</w:t>
      </w:r>
      <w:proofErr w:type="spellStart"/>
      <w:r>
        <w:rPr>
          <w:rFonts w:ascii="Calibri" w:eastAsia="Calibri" w:hAnsi="Calibri" w:cs="Calibri"/>
        </w:rPr>
        <w:t>code":"TW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</w:t>
      </w:r>
      <w:r>
        <w:rPr>
          <w:rFonts w:ascii="Calibri" w:eastAsia="Calibri" w:hAnsi="Calibri" w:cs="Calibri"/>
        </w:rPr>
        <w:t>Taiwan","region":"AS        "},{"</w:t>
      </w:r>
      <w:proofErr w:type="spellStart"/>
      <w:r>
        <w:rPr>
          <w:rFonts w:ascii="Calibri" w:eastAsia="Calibri" w:hAnsi="Calibri" w:cs="Calibri"/>
        </w:rPr>
        <w:t>code":"TZ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","customregionid":null,"haspostalcode":false,"id":null,"name":"Tanzania","region":"AF        "},{"</w:t>
      </w:r>
      <w:proofErr w:type="spellStart"/>
      <w:r>
        <w:rPr>
          <w:rFonts w:ascii="Calibri" w:eastAsia="Calibri" w:hAnsi="Calibri" w:cs="Calibri"/>
        </w:rPr>
        <w:t>code":"TH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","customregionid":null,"haspostalcode":true,"id":null,"name":"Thailand","region":"AS     </w:t>
      </w:r>
      <w:r>
        <w:rPr>
          <w:rFonts w:ascii="Calibri" w:eastAsia="Calibri" w:hAnsi="Calibri" w:cs="Calibri"/>
        </w:rPr>
        <w:t xml:space="preserve">   "},{"</w:t>
      </w:r>
      <w:proofErr w:type="spellStart"/>
      <w:r>
        <w:rPr>
          <w:rFonts w:ascii="Calibri" w:eastAsia="Calibri" w:hAnsi="Calibri" w:cs="Calibri"/>
        </w:rPr>
        <w:t>code":"TT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","customregionid":null,"haspostalcode":false,"id":null,"name":"Trinidad and </w:t>
      </w:r>
      <w:proofErr w:type="spellStart"/>
      <w:r>
        <w:rPr>
          <w:rFonts w:ascii="Calibri" w:eastAsia="Calibri" w:hAnsi="Calibri" w:cs="Calibri"/>
        </w:rPr>
        <w:t>Tobago","region":"NA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code":"TR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","customregionid":null,"haspostalcode":true,"id":null,"name":"Turkey","region":"EE        "},{"</w:t>
      </w:r>
      <w:proofErr w:type="spellStart"/>
      <w:r>
        <w:rPr>
          <w:rFonts w:ascii="Calibri" w:eastAsia="Calibri" w:hAnsi="Calibri" w:cs="Calibri"/>
        </w:rPr>
        <w:t>code":"U</w:t>
      </w:r>
      <w:r>
        <w:rPr>
          <w:rFonts w:ascii="Calibri" w:eastAsia="Calibri" w:hAnsi="Calibri" w:cs="Calibri"/>
        </w:rPr>
        <w:t>G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","customregionid":null,"haspostalcode":false,"id":null,"name":"Uganda","region":"AF        "},{"</w:t>
      </w:r>
      <w:proofErr w:type="spellStart"/>
      <w:r>
        <w:rPr>
          <w:rFonts w:ascii="Calibri" w:eastAsia="Calibri" w:hAnsi="Calibri" w:cs="Calibri"/>
        </w:rPr>
        <w:t>code":"UA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","customregionid":null,"haspostalcode":false,"id":null,"name":"Ukraine","region":"EU        "},{"</w:t>
      </w:r>
      <w:proofErr w:type="spellStart"/>
      <w:r>
        <w:rPr>
          <w:rFonts w:ascii="Calibri" w:eastAsia="Calibri" w:hAnsi="Calibri" w:cs="Calibri"/>
        </w:rPr>
        <w:t>code":"AE</w:t>
      </w:r>
      <w:proofErr w:type="spellEnd"/>
      <w:r>
        <w:rPr>
          <w:rFonts w:ascii="Calibri" w:eastAsia="Calibri" w:hAnsi="Calibri" w:cs="Calibri"/>
        </w:rPr>
        <w:t xml:space="preserve">        ","customregionid"</w:t>
      </w:r>
      <w:r>
        <w:rPr>
          <w:rFonts w:ascii="Calibri" w:eastAsia="Calibri" w:hAnsi="Calibri" w:cs="Calibri"/>
        </w:rPr>
        <w:t xml:space="preserve">:null,"haspostalcode":false,"id":null,"name":"United Arab </w:t>
      </w:r>
      <w:proofErr w:type="spellStart"/>
      <w:r>
        <w:rPr>
          <w:rFonts w:ascii="Calibri" w:eastAsia="Calibri" w:hAnsi="Calibri" w:cs="Calibri"/>
        </w:rPr>
        <w:t>Emirates","region":"ME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code":"GB</w:t>
      </w:r>
      <w:proofErr w:type="spellEnd"/>
      <w:r>
        <w:rPr>
          <w:rFonts w:ascii="Calibri" w:eastAsia="Calibri" w:hAnsi="Calibri" w:cs="Calibri"/>
        </w:rPr>
        <w:t xml:space="preserve">        ","customregionid":null,"haspostalcode":true,"id":null,"name":"United </w:t>
      </w:r>
      <w:proofErr w:type="spellStart"/>
      <w:r>
        <w:rPr>
          <w:rFonts w:ascii="Calibri" w:eastAsia="Calibri" w:hAnsi="Calibri" w:cs="Calibri"/>
        </w:rPr>
        <w:t>Kingdom","region":"EU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code":"US</w:t>
      </w:r>
      <w:proofErr w:type="spellEnd"/>
      <w:r>
        <w:rPr>
          <w:rFonts w:ascii="Calibri" w:eastAsia="Calibri" w:hAnsi="Calibri" w:cs="Calibri"/>
        </w:rPr>
        <w:t xml:space="preserve">        ","customregionid":null,"</w:t>
      </w:r>
      <w:r>
        <w:rPr>
          <w:rFonts w:ascii="Calibri" w:eastAsia="Calibri" w:hAnsi="Calibri" w:cs="Calibri"/>
        </w:rPr>
        <w:t xml:space="preserve">haspostalcode":true,"id":null,"name":"United </w:t>
      </w:r>
      <w:proofErr w:type="spellStart"/>
      <w:r>
        <w:rPr>
          <w:rFonts w:ascii="Calibri" w:eastAsia="Calibri" w:hAnsi="Calibri" w:cs="Calibri"/>
        </w:rPr>
        <w:t>States","region":"NA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code":"VI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","customregionid":null,"haspostalcode":false,"id":null,"name":"US Virgin </w:t>
      </w:r>
      <w:proofErr w:type="spellStart"/>
      <w:r>
        <w:rPr>
          <w:rFonts w:ascii="Calibri" w:eastAsia="Calibri" w:hAnsi="Calibri" w:cs="Calibri"/>
        </w:rPr>
        <w:t>Islands","region":"CA</w:t>
      </w:r>
      <w:proofErr w:type="spellEnd"/>
      <w:r>
        <w:rPr>
          <w:rFonts w:ascii="Calibri" w:eastAsia="Calibri" w:hAnsi="Calibri" w:cs="Calibri"/>
        </w:rPr>
        <w:t xml:space="preserve">        "},{"</w:t>
      </w:r>
      <w:proofErr w:type="spellStart"/>
      <w:r>
        <w:rPr>
          <w:rFonts w:ascii="Calibri" w:eastAsia="Calibri" w:hAnsi="Calibri" w:cs="Calibri"/>
        </w:rPr>
        <w:t>code":"VE</w:t>
      </w:r>
      <w:proofErr w:type="spellEnd"/>
      <w:r>
        <w:rPr>
          <w:rFonts w:ascii="Calibri" w:eastAsia="Calibri" w:hAnsi="Calibri" w:cs="Calibri"/>
        </w:rPr>
        <w:t xml:space="preserve">        ","customregionid":null,"haspostalco</w:t>
      </w:r>
      <w:r>
        <w:rPr>
          <w:rFonts w:ascii="Calibri" w:eastAsia="Calibri" w:hAnsi="Calibri" w:cs="Calibri"/>
        </w:rPr>
        <w:t>de":false,"id":null,"name":"Venezuela","region":"NA        "},{"</w:t>
      </w:r>
      <w:proofErr w:type="spellStart"/>
      <w:r>
        <w:rPr>
          <w:rFonts w:ascii="Calibri" w:eastAsia="Calibri" w:hAnsi="Calibri" w:cs="Calibri"/>
        </w:rPr>
        <w:t>code":"VN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","customregionid":null,"haspostalcode":false,"id":null,"name":"Vietnam","region":"AS        "},{"</w:t>
      </w:r>
      <w:proofErr w:type="spellStart"/>
      <w:r>
        <w:rPr>
          <w:rFonts w:ascii="Calibri" w:eastAsia="Calibri" w:hAnsi="Calibri" w:cs="Calibri"/>
        </w:rPr>
        <w:t>code":"YE</w:t>
      </w:r>
      <w:proofErr w:type="spellEnd"/>
      <w:r>
        <w:rPr>
          <w:rFonts w:ascii="Calibri" w:eastAsia="Calibri" w:hAnsi="Calibri" w:cs="Calibri"/>
        </w:rPr>
        <w:t xml:space="preserve">        ","customregionid":null,"haspostalcode":false,"id":null,"nam</w:t>
      </w:r>
      <w:r>
        <w:rPr>
          <w:rFonts w:ascii="Calibri" w:eastAsia="Calibri" w:hAnsi="Calibri" w:cs="Calibri"/>
        </w:rPr>
        <w:t>e":"Yemen","region":"ME        "}]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Where the </w:t>
      </w:r>
      <w:proofErr w:type="spellStart"/>
      <w:r>
        <w:rPr>
          <w:rFonts w:ascii="Calibri" w:eastAsia="Calibri" w:hAnsi="Calibri" w:cs="Calibri"/>
        </w:rPr>
        <w:t>PostalCodes</w:t>
      </w:r>
      <w:proofErr w:type="spellEnd"/>
      <w:r>
        <w:rPr>
          <w:rFonts w:ascii="Calibri" w:eastAsia="Calibri" w:hAnsi="Calibri" w:cs="Calibri"/>
        </w:rPr>
        <w:t xml:space="preserve"> value will be </w:t>
      </w:r>
      <w:r>
        <w:rPr>
          <w:rFonts w:ascii="Calibri" w:eastAsia="Calibri" w:hAnsi="Calibri" w:cs="Calibri"/>
          <w:b/>
        </w:rPr>
        <w:t>1 or 0</w:t>
      </w:r>
      <w:r>
        <w:rPr>
          <w:rFonts w:ascii="Calibri" w:eastAsia="Calibri" w:hAnsi="Calibri" w:cs="Calibri"/>
        </w:rPr>
        <w:t xml:space="preserve"> 1 denotes the country has postal codes and 0 denotes it does not. </w:t>
      </w:r>
    </w:p>
    <w:p w:rsidR="0052603A" w:rsidRDefault="009902B4">
      <w:pPr>
        <w:spacing w:line="240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 xml:space="preserve">*** </w:t>
      </w:r>
      <w:proofErr w:type="gramStart"/>
      <w:r>
        <w:rPr>
          <w:rFonts w:ascii="Calibri" w:eastAsia="Calibri" w:hAnsi="Calibri" w:cs="Calibri"/>
          <w:color w:val="FF0000"/>
        </w:rPr>
        <w:t>note  this</w:t>
      </w:r>
      <w:proofErr w:type="gramEnd"/>
      <w:r>
        <w:rPr>
          <w:rFonts w:ascii="Calibri" w:eastAsia="Calibri" w:hAnsi="Calibri" w:cs="Calibri"/>
          <w:color w:val="FF0000"/>
        </w:rPr>
        <w:t xml:space="preserve"> method is fixed and working now ***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Now that preliminary step is done moving </w:t>
      </w:r>
      <w:proofErr w:type="gramStart"/>
      <w:r>
        <w:rPr>
          <w:rFonts w:ascii="Calibri" w:eastAsia="Calibri" w:hAnsi="Calibri" w:cs="Calibri"/>
          <w:sz w:val="24"/>
        </w:rPr>
        <w:t>forward :</w:t>
      </w:r>
      <w:proofErr w:type="gramEnd"/>
      <w:r>
        <w:rPr>
          <w:rFonts w:ascii="Calibri" w:eastAsia="Calibri" w:hAnsi="Calibri" w:cs="Calibri"/>
          <w:sz w:val="24"/>
        </w:rPr>
        <w:t xml:space="preserve"> 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i</w:t>
      </w:r>
      <w:proofErr w:type="spellEnd"/>
      <w:r>
        <w:rPr>
          <w:rFonts w:ascii="Calibri" w:eastAsia="Calibri" w:hAnsi="Calibri" w:cs="Calibri"/>
        </w:rPr>
        <w:t xml:space="preserve">) IF access to location was allowed 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prepopulatye</w:t>
      </w:r>
      <w:proofErr w:type="spellEnd"/>
      <w:proofErr w:type="gramEnd"/>
      <w:r>
        <w:rPr>
          <w:rFonts w:ascii="Calibri" w:eastAsia="Calibri" w:hAnsi="Calibri" w:cs="Calibri"/>
        </w:rPr>
        <w:t xml:space="preserve"> country , city and store latitude and longitude in local </w:t>
      </w:r>
      <w:proofErr w:type="spellStart"/>
      <w:r>
        <w:rPr>
          <w:rFonts w:ascii="Calibri" w:eastAsia="Calibri" w:hAnsi="Calibri" w:cs="Calibri"/>
        </w:rPr>
        <w:t>storeage</w:t>
      </w:r>
      <w:proofErr w:type="spellEnd"/>
      <w:r>
        <w:rPr>
          <w:rFonts w:ascii="Calibri" w:eastAsia="Calibri" w:hAnsi="Calibri" w:cs="Calibri"/>
        </w:rPr>
        <w:t xml:space="preserve"> since it is a displayed field but is </w:t>
      </w:r>
      <w:proofErr w:type="spellStart"/>
      <w:r>
        <w:rPr>
          <w:rFonts w:ascii="Calibri" w:eastAsia="Calibri" w:hAnsi="Calibri" w:cs="Calibri"/>
        </w:rPr>
        <w:t>alos</w:t>
      </w:r>
      <w:proofErr w:type="spellEnd"/>
      <w:r>
        <w:rPr>
          <w:rFonts w:ascii="Calibri" w:eastAsia="Calibri" w:hAnsi="Calibri" w:cs="Calibri"/>
        </w:rPr>
        <w:t xml:space="preserve"> needed on the profile create.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Country</w:t>
      </w:r>
      <w:r>
        <w:rPr>
          <w:rFonts w:ascii="Calibri" w:eastAsia="Calibri" w:hAnsi="Calibri" w:cs="Calibri"/>
        </w:rPr>
        <w:t xml:space="preserve"> – get from phone location – pre-</w:t>
      </w:r>
      <w:proofErr w:type="spellStart"/>
      <w:r>
        <w:rPr>
          <w:rFonts w:ascii="Calibri" w:eastAsia="Calibri" w:hAnsi="Calibri" w:cs="Calibri"/>
        </w:rPr>
        <w:t>polulate</w:t>
      </w:r>
      <w:proofErr w:type="spellEnd"/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lastRenderedPageBreak/>
        <w:t>City</w:t>
      </w:r>
      <w:r>
        <w:rPr>
          <w:rFonts w:ascii="Calibri" w:eastAsia="Calibri" w:hAnsi="Calibri" w:cs="Calibri"/>
        </w:rPr>
        <w:t xml:space="preserve"> – get from ph</w:t>
      </w:r>
      <w:r>
        <w:rPr>
          <w:rFonts w:ascii="Calibri" w:eastAsia="Calibri" w:hAnsi="Calibri" w:cs="Calibri"/>
        </w:rPr>
        <w:t>one location – pre populate</w:t>
      </w:r>
    </w:p>
    <w:p w:rsidR="0052603A" w:rsidRDefault="009902B4">
      <w:pPr>
        <w:spacing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PostalCode</w:t>
      </w:r>
      <w:proofErr w:type="spellEnd"/>
      <w:r>
        <w:rPr>
          <w:rFonts w:ascii="Calibri" w:eastAsia="Calibri" w:hAnsi="Calibri" w:cs="Calibri"/>
          <w:b/>
        </w:rPr>
        <w:t xml:space="preserve"> -</w:t>
      </w: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Calibri" w:eastAsia="Calibri" w:hAnsi="Calibri" w:cs="Calibri"/>
        </w:rPr>
        <w:t xml:space="preserve">If we have a country that has a </w:t>
      </w:r>
      <w:proofErr w:type="spellStart"/>
      <w:r>
        <w:rPr>
          <w:rFonts w:ascii="Calibri" w:eastAsia="Calibri" w:hAnsi="Calibri" w:cs="Calibri"/>
        </w:rPr>
        <w:t>postalcode</w:t>
      </w:r>
      <w:proofErr w:type="spellEnd"/>
      <w:r>
        <w:rPr>
          <w:rFonts w:ascii="Calibri" w:eastAsia="Calibri" w:hAnsi="Calibri" w:cs="Calibri"/>
        </w:rPr>
        <w:t xml:space="preserve"> (see 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</w:rPr>
        <w:t xml:space="preserve"> above) prepopulate the postal code dropdown </w:t>
      </w:r>
      <w:proofErr w:type="gramStart"/>
      <w:r>
        <w:rPr>
          <w:rFonts w:ascii="Calibri" w:eastAsia="Calibri" w:hAnsi="Calibri" w:cs="Calibri"/>
        </w:rPr>
        <w:t>list  using</w:t>
      </w:r>
      <w:proofErr w:type="gramEnd"/>
      <w:r>
        <w:rPr>
          <w:rFonts w:ascii="Calibri" w:eastAsia="Calibri" w:hAnsi="Calibri" w:cs="Calibri"/>
        </w:rPr>
        <w:t xml:space="preserve"> the following method</w:t>
      </w:r>
    </w:p>
    <w:p w:rsidR="0052603A" w:rsidRDefault="0052603A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 xml:space="preserve">-If the user wants to fine tune this postal code you will have to dynamically populate </w:t>
      </w:r>
      <w:r>
        <w:rPr>
          <w:rFonts w:ascii="Verdana" w:eastAsia="Verdana" w:hAnsi="Verdana" w:cs="Verdana"/>
          <w:color w:val="000000"/>
          <w:sz w:val="17"/>
        </w:rPr>
        <w:t xml:space="preserve">a list of postal codes as they type in the numbers or letters using this </w:t>
      </w:r>
      <w:proofErr w:type="gramStart"/>
      <w:r>
        <w:rPr>
          <w:rFonts w:ascii="Verdana" w:eastAsia="Verdana" w:hAnsi="Verdana" w:cs="Verdana"/>
          <w:color w:val="000000"/>
          <w:sz w:val="17"/>
        </w:rPr>
        <w:t>method :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</w:t>
      </w:r>
    </w:p>
    <w:p w:rsidR="0052603A" w:rsidRDefault="009902B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hyperlink r:id="rId11">
        <w:r>
          <w:rPr>
            <w:rFonts w:ascii="Calibri" w:eastAsia="Calibri" w:hAnsi="Calibri" w:cs="Calibri"/>
            <w:color w:val="0000FF"/>
            <w:u w:val="single"/>
          </w:rPr>
          <w:t>http://173.160.122.195/</w:t>
        </w:r>
        <w:r>
          <w:rPr>
            <w:rFonts w:ascii="Calibri" w:eastAsia="Calibri" w:hAnsi="Calibri" w:cs="Calibri"/>
            <w:color w:val="0000FF"/>
            <w:u w:val="single"/>
          </w:rPr>
          <w:t>GeoService/GeoService.svc/Rest/getfilteredpostalcodesbycountrycityandfilter/{COUNTRY}/{CITY}/{FILTER}</w:t>
        </w:r>
      </w:hyperlink>
    </w:p>
    <w:p w:rsidR="0052603A" w:rsidRDefault="009902B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country :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7"/>
        </w:rPr>
        <w:t>I.e</w:t>
      </w:r>
      <w:proofErr w:type="spellEnd"/>
      <w:r>
        <w:rPr>
          <w:rFonts w:ascii="Verdana" w:eastAsia="Verdana" w:hAnsi="Verdana" w:cs="Verdana"/>
          <w:color w:val="000000"/>
          <w:sz w:val="17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7"/>
        </w:rPr>
        <w:t>unitedstates</w:t>
      </w:r>
      <w:proofErr w:type="spellEnd"/>
      <w:r>
        <w:rPr>
          <w:rFonts w:ascii="Verdana" w:eastAsia="Verdana" w:hAnsi="Verdana" w:cs="Verdana"/>
          <w:color w:val="000000"/>
          <w:sz w:val="17"/>
        </w:rPr>
        <w:t xml:space="preserve">    - spaces not allowed - required</w:t>
      </w:r>
    </w:p>
    <w:p w:rsidR="0052603A" w:rsidRDefault="009902B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city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– city they are from - required</w:t>
      </w:r>
    </w:p>
    <w:p w:rsidR="0052603A" w:rsidRDefault="009902B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filter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– the text</w:t>
      </w:r>
      <w:r>
        <w:rPr>
          <w:rFonts w:ascii="Verdana" w:eastAsia="Verdana" w:hAnsi="Verdana" w:cs="Verdana"/>
          <w:color w:val="000000"/>
          <w:sz w:val="17"/>
        </w:rPr>
        <w:t xml:space="preserve"> they enter for their postal code they are seeking </w:t>
      </w:r>
      <w:proofErr w:type="spellStart"/>
      <w:r>
        <w:rPr>
          <w:rFonts w:ascii="Verdana" w:eastAsia="Verdana" w:hAnsi="Verdana" w:cs="Verdana"/>
          <w:color w:val="000000"/>
          <w:sz w:val="17"/>
        </w:rPr>
        <w:t>i.e</w:t>
      </w:r>
      <w:proofErr w:type="spellEnd"/>
      <w:r>
        <w:rPr>
          <w:rFonts w:ascii="Verdana" w:eastAsia="Verdana" w:hAnsi="Verdana" w:cs="Verdana"/>
          <w:color w:val="000000"/>
          <w:sz w:val="17"/>
        </w:rPr>
        <w:t xml:space="preserve"> a USA postal code of 55555</w:t>
      </w:r>
    </w:p>
    <w:p w:rsidR="0052603A" w:rsidRDefault="009902B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 xml:space="preserve">As they type in 55 (allow min of two chars before pinging the web </w:t>
      </w:r>
      <w:proofErr w:type="gramStart"/>
      <w:r>
        <w:rPr>
          <w:rFonts w:ascii="Verdana" w:eastAsia="Verdana" w:hAnsi="Verdana" w:cs="Verdana"/>
          <w:color w:val="000000"/>
          <w:sz w:val="17"/>
        </w:rPr>
        <w:t>service )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a sample call would be :</w:t>
      </w:r>
    </w:p>
    <w:p w:rsidR="0052603A" w:rsidRDefault="009902B4">
      <w:pPr>
        <w:spacing w:before="100" w:after="1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sample</w:t>
      </w:r>
      <w:proofErr w:type="gramEnd"/>
      <w:r>
        <w:rPr>
          <w:rFonts w:ascii="Calibri" w:eastAsia="Calibri" w:hAnsi="Calibri" w:cs="Calibri"/>
        </w:rPr>
        <w:t xml:space="preserve"> call</w:t>
      </w:r>
    </w:p>
    <w:p w:rsidR="0052603A" w:rsidRDefault="009902B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hyperlink r:id="rId12">
        <w:r>
          <w:rPr>
            <w:rFonts w:ascii="Calibri" w:eastAsia="Calibri" w:hAnsi="Calibri" w:cs="Calibri"/>
            <w:color w:val="0000FF"/>
            <w:u w:val="single"/>
          </w:rPr>
          <w:t>http://173.160.122.195/</w:t>
        </w:r>
        <w:r>
          <w:rPr>
            <w:rFonts w:ascii="Calibri" w:eastAsia="Calibri" w:hAnsi="Calibri" w:cs="Calibri"/>
            <w:color w:val="0000FF"/>
            <w:u w:val="single"/>
          </w:rPr>
          <w:t>GeoService/GeoService.svc/Rest/getfilteredpostalcodesbycountrycityandfilter/UnitedStates/Minneapolis/53</w:t>
        </w:r>
      </w:hyperlink>
      <w:r>
        <w:rPr>
          <w:rFonts w:ascii="Verdana" w:eastAsia="Verdana" w:hAnsi="Verdana" w:cs="Verdana"/>
          <w:color w:val="000000"/>
          <w:sz w:val="17"/>
        </w:rPr>
        <w:t xml:space="preserve"> </w:t>
      </w:r>
    </w:p>
    <w:p w:rsidR="0052603A" w:rsidRDefault="0052603A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</w:p>
    <w:p w:rsidR="0052603A" w:rsidRDefault="009902B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and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returns </w:t>
      </w:r>
      <w:r>
        <w:rPr>
          <w:rFonts w:ascii="Verdana" w:eastAsia="Verdana" w:hAnsi="Verdana" w:cs="Verdana"/>
          <w:color w:val="000000"/>
          <w:sz w:val="17"/>
        </w:rPr>
        <w:t>a JSON list of :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[{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PostalCode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 content"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}]</w:t>
      </w:r>
    </w:p>
    <w:p w:rsidR="0052603A" w:rsidRDefault="00526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Response of </w:t>
      </w:r>
      <w:proofErr w:type="spellStart"/>
      <w:r>
        <w:rPr>
          <w:rFonts w:ascii="Calibri" w:eastAsia="Calibri" w:hAnsi="Calibri" w:cs="Calibri"/>
        </w:rPr>
        <w:t>abpve</w:t>
      </w:r>
      <w:proofErr w:type="spellEnd"/>
      <w:r>
        <w:rPr>
          <w:rFonts w:ascii="Calibri" w:eastAsia="Calibri" w:hAnsi="Calibri" w:cs="Calibri"/>
        </w:rPr>
        <w:t xml:space="preserve"> query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Microsoft Sans Serif" w:eastAsia="Microsoft Sans Serif" w:hAnsi="Microsoft Sans Serif" w:cs="Microsoft Sans Serif"/>
          <w:sz w:val="17"/>
        </w:rPr>
        <w:t>[{"postalcodevalue":"55419","selected":false},{"postalcodevalue":"55418","selected":false},{"postalcodevalue":"55417","selected":false},{"postalcodevalue":"55416","selected":false},{"postalcodevalue":"55415","selected":false},{"postalcodevalue":"55414","se</w:t>
      </w:r>
      <w:r>
        <w:rPr>
          <w:rFonts w:ascii="Microsoft Sans Serif" w:eastAsia="Microsoft Sans Serif" w:hAnsi="Microsoft Sans Serif" w:cs="Microsoft Sans Serif"/>
          <w:sz w:val="17"/>
        </w:rPr>
        <w:t>lected":false},{"postalcodevalue":"55413","selected":false},{"postalcodevalue":"55412","selected":false},{"postalcodevalue":"55411","selected":false},{"postalcodevalue":"55410","selected":false},{"postalcodevalue":"55409","selected":false},{"postalcodevalu</w:t>
      </w:r>
      <w:r>
        <w:rPr>
          <w:rFonts w:ascii="Microsoft Sans Serif" w:eastAsia="Microsoft Sans Serif" w:hAnsi="Microsoft Sans Serif" w:cs="Microsoft Sans Serif"/>
          <w:sz w:val="17"/>
        </w:rPr>
        <w:t>e":"55408","selected":false},{"postalcodevalue":"55407","selected":false},{"postalcodevalue":"55406","selected":false},{"postalcodevalue":"55405","selected":false},{"postalcodevalue":"55404","selected":false},{"postalcodevalue":"55403","selected":false},{"</w:t>
      </w:r>
      <w:r>
        <w:rPr>
          <w:rFonts w:ascii="Microsoft Sans Serif" w:eastAsia="Microsoft Sans Serif" w:hAnsi="Microsoft Sans Serif" w:cs="Microsoft Sans Serif"/>
          <w:sz w:val="17"/>
        </w:rPr>
        <w:t>postalcodevalue":"55402","selected":false},{"postalcodevalue":"55401","selected":false},{"postalcodevalue":"55473","selected":false},{"postalcodevalue":"55449","selected":false},{"postalcodevalue":"55448","selected":false},{"postalcodevalue":"55434","selec</w:t>
      </w:r>
      <w:r>
        <w:rPr>
          <w:rFonts w:ascii="Microsoft Sans Serif" w:eastAsia="Microsoft Sans Serif" w:hAnsi="Microsoft Sans Serif" w:cs="Microsoft Sans Serif"/>
          <w:sz w:val="17"/>
        </w:rPr>
        <w:t>ted":false},{"postalcodevalue":"55433","selected":false},{"postalcodevalue":"55432","selected":false}]</w:t>
      </w:r>
    </w:p>
    <w:p w:rsidR="0052603A" w:rsidRDefault="00526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:rsidR="0052603A" w:rsidRDefault="00526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Lattitude</w:t>
      </w:r>
      <w:proofErr w:type="spellEnd"/>
      <w:r>
        <w:rPr>
          <w:rFonts w:ascii="Calibri" w:eastAsia="Calibri" w:hAnsi="Calibri" w:cs="Calibri"/>
          <w:b/>
        </w:rPr>
        <w:t xml:space="preserve"> and Longitude -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Will be populated from GPS of the mobile device so store this data into </w:t>
      </w:r>
      <w:proofErr w:type="spellStart"/>
      <w:r>
        <w:rPr>
          <w:rFonts w:ascii="Calibri" w:eastAsia="Calibri" w:hAnsi="Calibri" w:cs="Calibri"/>
        </w:rPr>
        <w:t>tempoary</w:t>
      </w:r>
      <w:proofErr w:type="spellEnd"/>
      <w:r>
        <w:rPr>
          <w:rFonts w:ascii="Calibri" w:eastAsia="Calibri" w:hAnsi="Calibri" w:cs="Calibri"/>
        </w:rPr>
        <w:t xml:space="preserve"> storage after </w:t>
      </w:r>
      <w:proofErr w:type="spellStart"/>
      <w:r>
        <w:rPr>
          <w:rFonts w:ascii="Calibri" w:eastAsia="Calibri" w:hAnsi="Calibri" w:cs="Calibri"/>
        </w:rPr>
        <w:t>country</w:t>
      </w:r>
      <w:proofErr w:type="gramStart"/>
      <w:r>
        <w:rPr>
          <w:rFonts w:ascii="Calibri" w:eastAsia="Calibri" w:hAnsi="Calibri" w:cs="Calibri"/>
        </w:rPr>
        <w:t>,city</w:t>
      </w:r>
      <w:proofErr w:type="spellEnd"/>
      <w:proofErr w:type="gramEnd"/>
      <w:r>
        <w:rPr>
          <w:rFonts w:ascii="Calibri" w:eastAsia="Calibri" w:hAnsi="Calibri" w:cs="Calibri"/>
        </w:rPr>
        <w:t xml:space="preserve"> ,</w:t>
      </w:r>
      <w:proofErr w:type="spellStart"/>
      <w:r>
        <w:rPr>
          <w:rFonts w:ascii="Calibri" w:eastAsia="Calibri" w:hAnsi="Calibri" w:cs="Calibri"/>
        </w:rPr>
        <w:t>postalcode</w:t>
      </w:r>
      <w:proofErr w:type="spellEnd"/>
      <w:r>
        <w:rPr>
          <w:rFonts w:ascii="Calibri" w:eastAsia="Calibri" w:hAnsi="Calibri" w:cs="Calibri"/>
        </w:rPr>
        <w:t xml:space="preserve"> (if available) has been already gathered.</w:t>
      </w:r>
    </w:p>
    <w:p w:rsidR="0052603A" w:rsidRDefault="00526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:rsidR="0052603A" w:rsidRDefault="00526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ii) IF access to location was </w:t>
      </w:r>
      <w:proofErr w:type="gramStart"/>
      <w:r>
        <w:rPr>
          <w:rFonts w:ascii="Calibri" w:eastAsia="Calibri" w:hAnsi="Calibri" w:cs="Calibri"/>
          <w:b/>
          <w:u w:val="single"/>
        </w:rPr>
        <w:t>NOT</w:t>
      </w:r>
      <w:r>
        <w:rPr>
          <w:rFonts w:ascii="Calibri" w:eastAsia="Calibri" w:hAnsi="Calibri" w:cs="Calibri"/>
          <w:u w:val="single"/>
        </w:rPr>
        <w:t xml:space="preserve">  allowed</w:t>
      </w:r>
      <w:proofErr w:type="gramEnd"/>
      <w:r>
        <w:rPr>
          <w:rFonts w:ascii="Calibri" w:eastAsia="Calibri" w:hAnsi="Calibri" w:cs="Calibri"/>
          <w:u w:val="single"/>
        </w:rPr>
        <w:t xml:space="preserve"> 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prepopulatye</w:t>
      </w:r>
      <w:proofErr w:type="spellEnd"/>
      <w:proofErr w:type="gramEnd"/>
      <w:r>
        <w:rPr>
          <w:rFonts w:ascii="Calibri" w:eastAsia="Calibri" w:hAnsi="Calibri" w:cs="Calibri"/>
        </w:rPr>
        <w:t xml:space="preserve"> country , city and store latitude a</w:t>
      </w:r>
      <w:r>
        <w:rPr>
          <w:rFonts w:ascii="Calibri" w:eastAsia="Calibri" w:hAnsi="Calibri" w:cs="Calibri"/>
        </w:rPr>
        <w:t xml:space="preserve">nd longitude in local </w:t>
      </w:r>
      <w:proofErr w:type="spellStart"/>
      <w:r>
        <w:rPr>
          <w:rFonts w:ascii="Calibri" w:eastAsia="Calibri" w:hAnsi="Calibri" w:cs="Calibri"/>
        </w:rPr>
        <w:t>storeage</w:t>
      </w:r>
      <w:proofErr w:type="spellEnd"/>
      <w:r>
        <w:rPr>
          <w:rFonts w:ascii="Calibri" w:eastAsia="Calibri" w:hAnsi="Calibri" w:cs="Calibri"/>
        </w:rPr>
        <w:t xml:space="preserve"> since it is a displayed field but is </w:t>
      </w:r>
      <w:proofErr w:type="spellStart"/>
      <w:r>
        <w:rPr>
          <w:rFonts w:ascii="Calibri" w:eastAsia="Calibri" w:hAnsi="Calibri" w:cs="Calibri"/>
        </w:rPr>
        <w:t>alos</w:t>
      </w:r>
      <w:proofErr w:type="spellEnd"/>
      <w:r>
        <w:rPr>
          <w:rFonts w:ascii="Calibri" w:eastAsia="Calibri" w:hAnsi="Calibri" w:cs="Calibri"/>
        </w:rPr>
        <w:t xml:space="preserve"> needed on the profile create.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Country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–  get</w:t>
      </w:r>
      <w:proofErr w:type="gramEnd"/>
      <w:r>
        <w:rPr>
          <w:rFonts w:ascii="Calibri" w:eastAsia="Calibri" w:hAnsi="Calibri" w:cs="Calibri"/>
        </w:rPr>
        <w:t xml:space="preserve"> from the call below:</w:t>
      </w:r>
    </w:p>
    <w:p w:rsidR="0052603A" w:rsidRDefault="0052603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http://173.160.122.195/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GeoService/GeoService.svc/Rest/getcountryandpostalcodestatuslist/</w:t>
        </w:r>
      </w:hyperlink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City</w:t>
      </w:r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–  must</w:t>
      </w:r>
      <w:proofErr w:type="gramEnd"/>
      <w:r>
        <w:rPr>
          <w:rFonts w:ascii="Calibri" w:eastAsia="Calibri" w:hAnsi="Calibri" w:cs="Calibri"/>
        </w:rPr>
        <w:t xml:space="preserve"> be dynamically populated since you do not want a list of ALL the cities in a country user this call the autocomplete that list :</w:t>
      </w: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hyperlink r:id="rId14">
        <w:r>
          <w:rPr>
            <w:rFonts w:ascii="Verdana" w:eastAsia="Verdana" w:hAnsi="Verdana" w:cs="Verdana"/>
            <w:color w:val="0000FF"/>
            <w:sz w:val="17"/>
            <w:u w:val="single"/>
          </w:rPr>
          <w:t>http://173.160.122.195/</w:t>
        </w:r>
        <w:r>
          <w:rPr>
            <w:rFonts w:ascii="Verdana" w:eastAsia="Verdana" w:hAnsi="Verdana" w:cs="Verdana"/>
            <w:color w:val="0000FF"/>
            <w:sz w:val="17"/>
            <w:u w:val="single"/>
          </w:rPr>
          <w:t>GeoService/GeoService.svc/Rest/getfilteredcitiesbycountryandfilter/unitedstates</w:t>
        </w:r>
        <w:r>
          <w:rPr>
            <w:rFonts w:ascii="Verdana" w:eastAsia="Verdana" w:hAnsi="Verdana" w:cs="Verdana"/>
            <w:color w:val="0000FF"/>
            <w:sz w:val="17"/>
            <w:u w:val="single"/>
          </w:rPr>
          <w:t>/new</w:t>
        </w:r>
      </w:hyperlink>
    </w:p>
    <w:p w:rsidR="0052603A" w:rsidRDefault="0052603A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result :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</w:t>
      </w: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Microsoft Sans Serif" w:eastAsia="Microsoft Sans Serif" w:hAnsi="Microsoft Sans Serif" w:cs="Microsoft Sans Serif"/>
          <w:sz w:val="17"/>
        </w:rPr>
        <w:t>[{"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citystateprovincevalue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":"Cheyenne Wells,Colorado","selected":false},{"citystateprovincevalue":"Conewango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Valley,New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York","selected":false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citystateprovincevalue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":"East New Market,Maryland","selected":false},{"citystateprovincevalue":</w:t>
      </w:r>
      <w:r>
        <w:rPr>
          <w:rFonts w:ascii="Microsoft Sans Serif" w:eastAsia="Microsoft Sans Serif" w:hAnsi="Microsoft Sans Serif" w:cs="Microsoft Sans Serif"/>
          <w:sz w:val="17"/>
        </w:rPr>
        <w:t>"East Newport,Maine","selected":false},{"citystateprovincevalue":"Goodnews Bay,Alaska","selected":false},{"citystateprovincevalue":"Hunnewell,Missouri","selected":false},{"citystateprovincevalue":"Kennewick,Washington","selected":false},{"citystateprovince</w:t>
      </w:r>
      <w:r>
        <w:rPr>
          <w:rFonts w:ascii="Microsoft Sans Serif" w:eastAsia="Microsoft Sans Serif" w:hAnsi="Microsoft Sans Serif" w:cs="Microsoft Sans Serif"/>
          <w:sz w:val="17"/>
        </w:rPr>
        <w:t xml:space="preserve">value":"Lincoln'S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New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Salem,Illinois","selected":false},{"citystateprovincevalue":"Lone Wolf,Oklahoma","selected":false},{"citystateprovincevalue":"Minnewaukan,North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Dakota","selected":false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citystateprovincevalue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":"New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Albany,Indiana","selected":false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}</w:t>
      </w:r>
      <w:r>
        <w:rPr>
          <w:rFonts w:ascii="Microsoft Sans Serif" w:eastAsia="Microsoft Sans Serif" w:hAnsi="Microsoft Sans Serif" w:cs="Microsoft Sans Serif"/>
          <w:sz w:val="17"/>
        </w:rPr>
        <w:t>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citystateprovincevalue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":"New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Albany,Kansas","selected":false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citystateprovincevalue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":"New Albany,Mississippi","selected":false},{"citystateprovincevalue":"New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Albany,Ohio","selected":false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citystateprovincevalue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":"New Albany,Pennsylvania","selecte</w:t>
      </w:r>
      <w:r>
        <w:rPr>
          <w:rFonts w:ascii="Microsoft Sans Serif" w:eastAsia="Microsoft Sans Serif" w:hAnsi="Microsoft Sans Serif" w:cs="Microsoft Sans Serif"/>
          <w:sz w:val="17"/>
        </w:rPr>
        <w:t xml:space="preserve">d":false},{"citystateprovincevalue":"New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Albin,Iowa","selected":false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citystateprovincevalue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":"New Alexandria,Pennsylvania","selected":false},{"citystateprovincevalue":"New Almaden,California","selected":false},{"citystateprovincevalue":"New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Almelo,Kans</w:t>
      </w:r>
      <w:r>
        <w:rPr>
          <w:rFonts w:ascii="Microsoft Sans Serif" w:eastAsia="Microsoft Sans Serif" w:hAnsi="Microsoft Sans Serif" w:cs="Microsoft Sans Serif"/>
          <w:sz w:val="17"/>
        </w:rPr>
        <w:t>as","selected":false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citystateprovincevalue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":"New Athens,Illinois","selected":false},{"citystateprovincevalue":"New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Athens,Ohio","selected":false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},{"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citystateprovincevalue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":"New Auburn,Minnesota","selected":false},{"citystateprovincevalue":"New Auburn,W</w:t>
      </w:r>
      <w:r>
        <w:rPr>
          <w:rFonts w:ascii="Microsoft Sans Serif" w:eastAsia="Microsoft Sans Serif" w:hAnsi="Microsoft Sans Serif" w:cs="Microsoft Sans Serif"/>
          <w:sz w:val="17"/>
        </w:rPr>
        <w:t xml:space="preserve">isconsin","selected":false},{"citystateprovincevalue":"New Augusta,Mississippi","selected":false},{"citystateprovincevalue":"New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Baden,Illinois","selected":false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}]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b/>
        </w:rPr>
      </w:pPr>
      <w:proofErr w:type="spellStart"/>
      <w:r>
        <w:rPr>
          <w:rFonts w:ascii="Calibri" w:eastAsia="Calibri" w:hAnsi="Calibri" w:cs="Calibri"/>
          <w:b/>
        </w:rPr>
        <w:t>PostalCode</w:t>
      </w:r>
      <w:proofErr w:type="spellEnd"/>
      <w:r>
        <w:rPr>
          <w:rFonts w:ascii="Calibri" w:eastAsia="Calibri" w:hAnsi="Calibri" w:cs="Calibri"/>
          <w:b/>
        </w:rPr>
        <w:t xml:space="preserve"> – </w:t>
      </w:r>
      <w:proofErr w:type="gramStart"/>
      <w:r>
        <w:rPr>
          <w:rFonts w:ascii="Calibri" w:eastAsia="Calibri" w:hAnsi="Calibri" w:cs="Calibri"/>
          <w:b/>
        </w:rPr>
        <w:t>( same</w:t>
      </w:r>
      <w:proofErr w:type="gramEnd"/>
      <w:r>
        <w:rPr>
          <w:rFonts w:ascii="Calibri" w:eastAsia="Calibri" w:hAnsi="Calibri" w:cs="Calibri"/>
          <w:b/>
        </w:rPr>
        <w:t xml:space="preserve"> as when </w:t>
      </w:r>
      <w:proofErr w:type="spellStart"/>
      <w:r>
        <w:rPr>
          <w:rFonts w:ascii="Calibri" w:eastAsia="Calibri" w:hAnsi="Calibri" w:cs="Calibri"/>
          <w:b/>
        </w:rPr>
        <w:t>gps</w:t>
      </w:r>
      <w:proofErr w:type="spellEnd"/>
      <w:r>
        <w:rPr>
          <w:rFonts w:ascii="Calibri" w:eastAsia="Calibri" w:hAnsi="Calibri" w:cs="Calibri"/>
          <w:b/>
        </w:rPr>
        <w:t xml:space="preserve"> is available)</w:t>
      </w: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Calibri" w:eastAsia="Calibri" w:hAnsi="Calibri" w:cs="Calibri"/>
        </w:rPr>
        <w:t xml:space="preserve">If we have a country that has a </w:t>
      </w:r>
      <w:proofErr w:type="spellStart"/>
      <w:r>
        <w:rPr>
          <w:rFonts w:ascii="Calibri" w:eastAsia="Calibri" w:hAnsi="Calibri" w:cs="Calibri"/>
        </w:rPr>
        <w:t>postalcode</w:t>
      </w:r>
      <w:proofErr w:type="spellEnd"/>
      <w:r>
        <w:rPr>
          <w:rFonts w:ascii="Calibri" w:eastAsia="Calibri" w:hAnsi="Calibri" w:cs="Calibri"/>
        </w:rPr>
        <w:t xml:space="preserve"> (s</w:t>
      </w:r>
      <w:r>
        <w:rPr>
          <w:rFonts w:ascii="Calibri" w:eastAsia="Calibri" w:hAnsi="Calibri" w:cs="Calibri"/>
        </w:rPr>
        <w:t xml:space="preserve">ee </w:t>
      </w:r>
      <w:r>
        <w:rPr>
          <w:rFonts w:ascii="Calibri" w:eastAsia="Calibri" w:hAnsi="Calibri" w:cs="Calibri"/>
          <w:b/>
        </w:rPr>
        <w:t>a</w:t>
      </w:r>
      <w:r>
        <w:rPr>
          <w:rFonts w:ascii="Calibri" w:eastAsia="Calibri" w:hAnsi="Calibri" w:cs="Calibri"/>
        </w:rPr>
        <w:t xml:space="preserve"> above) prepopulate the postal code dropdown </w:t>
      </w:r>
      <w:proofErr w:type="gramStart"/>
      <w:r>
        <w:rPr>
          <w:rFonts w:ascii="Calibri" w:eastAsia="Calibri" w:hAnsi="Calibri" w:cs="Calibri"/>
        </w:rPr>
        <w:t>list  using</w:t>
      </w:r>
      <w:proofErr w:type="gramEnd"/>
      <w:r>
        <w:rPr>
          <w:rFonts w:ascii="Calibri" w:eastAsia="Calibri" w:hAnsi="Calibri" w:cs="Calibri"/>
        </w:rPr>
        <w:t xml:space="preserve"> the following method</w:t>
      </w:r>
    </w:p>
    <w:p w:rsidR="0052603A" w:rsidRDefault="0052603A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 xml:space="preserve">-If the user wants to fine tune this postal code you will have to dynamically populate a list of postal codes as they type in the numbers or letters using this </w:t>
      </w:r>
      <w:proofErr w:type="gramStart"/>
      <w:r>
        <w:rPr>
          <w:rFonts w:ascii="Verdana" w:eastAsia="Verdana" w:hAnsi="Verdana" w:cs="Verdana"/>
          <w:color w:val="000000"/>
          <w:sz w:val="17"/>
        </w:rPr>
        <w:t>method :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</w:t>
      </w:r>
    </w:p>
    <w:p w:rsidR="0052603A" w:rsidRDefault="009902B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hyperlink r:id="rId15">
        <w:r>
          <w:rPr>
            <w:rFonts w:ascii="Calibri" w:eastAsia="Calibri" w:hAnsi="Calibri" w:cs="Calibri"/>
            <w:color w:val="0000FF"/>
            <w:u w:val="single"/>
          </w:rPr>
          <w:t>http://173.160.122.195/</w:t>
        </w:r>
        <w:r>
          <w:rPr>
            <w:rFonts w:ascii="Calibri" w:eastAsia="Calibri" w:hAnsi="Calibri" w:cs="Calibri"/>
            <w:color w:val="0000FF"/>
            <w:u w:val="single"/>
          </w:rPr>
          <w:t>GeoService/GeoService.svc/Rest/getfilteredpostalcodesby</w:t>
        </w:r>
        <w:r>
          <w:rPr>
            <w:rFonts w:ascii="Calibri" w:eastAsia="Calibri" w:hAnsi="Calibri" w:cs="Calibri"/>
            <w:color w:val="0000FF"/>
            <w:u w:val="single"/>
          </w:rPr>
          <w:t>countrycityandfilter/{COUNTRY}/{CITY}/{FILTER}</w:t>
        </w:r>
      </w:hyperlink>
    </w:p>
    <w:p w:rsidR="0052603A" w:rsidRDefault="009902B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country :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7"/>
        </w:rPr>
        <w:t>I.e</w:t>
      </w:r>
      <w:proofErr w:type="spellEnd"/>
      <w:r>
        <w:rPr>
          <w:rFonts w:ascii="Verdana" w:eastAsia="Verdana" w:hAnsi="Verdana" w:cs="Verdana"/>
          <w:color w:val="000000"/>
          <w:sz w:val="17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17"/>
        </w:rPr>
        <w:t>unitedstates</w:t>
      </w:r>
      <w:proofErr w:type="spellEnd"/>
      <w:r>
        <w:rPr>
          <w:rFonts w:ascii="Verdana" w:eastAsia="Verdana" w:hAnsi="Verdana" w:cs="Verdana"/>
          <w:color w:val="000000"/>
          <w:sz w:val="17"/>
        </w:rPr>
        <w:t xml:space="preserve">    - spaces not allowed - required</w:t>
      </w:r>
    </w:p>
    <w:p w:rsidR="0052603A" w:rsidRDefault="009902B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city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– city they are from - required</w:t>
      </w:r>
    </w:p>
    <w:p w:rsidR="0052603A" w:rsidRDefault="009902B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filter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– the text they enter for their postal code they are seeking </w:t>
      </w:r>
      <w:proofErr w:type="spellStart"/>
      <w:r>
        <w:rPr>
          <w:rFonts w:ascii="Verdana" w:eastAsia="Verdana" w:hAnsi="Verdana" w:cs="Verdana"/>
          <w:color w:val="000000"/>
          <w:sz w:val="17"/>
        </w:rPr>
        <w:t>i.e</w:t>
      </w:r>
      <w:proofErr w:type="spellEnd"/>
      <w:r>
        <w:rPr>
          <w:rFonts w:ascii="Verdana" w:eastAsia="Verdana" w:hAnsi="Verdana" w:cs="Verdana"/>
          <w:color w:val="000000"/>
          <w:sz w:val="17"/>
        </w:rPr>
        <w:t xml:space="preserve"> a USA postal code of 55555</w:t>
      </w:r>
    </w:p>
    <w:p w:rsidR="0052603A" w:rsidRDefault="009902B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r>
        <w:rPr>
          <w:rFonts w:ascii="Verdana" w:eastAsia="Verdana" w:hAnsi="Verdana" w:cs="Verdana"/>
          <w:color w:val="000000"/>
          <w:sz w:val="17"/>
        </w:rPr>
        <w:t>As they typ</w:t>
      </w:r>
      <w:r>
        <w:rPr>
          <w:rFonts w:ascii="Verdana" w:eastAsia="Verdana" w:hAnsi="Verdana" w:cs="Verdana"/>
          <w:color w:val="000000"/>
          <w:sz w:val="17"/>
        </w:rPr>
        <w:t xml:space="preserve">e in 55 (allow min of two chars before pinging the web </w:t>
      </w:r>
      <w:proofErr w:type="gramStart"/>
      <w:r>
        <w:rPr>
          <w:rFonts w:ascii="Verdana" w:eastAsia="Verdana" w:hAnsi="Verdana" w:cs="Verdana"/>
          <w:color w:val="000000"/>
          <w:sz w:val="17"/>
        </w:rPr>
        <w:t>service )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a sample call would be :</w:t>
      </w:r>
    </w:p>
    <w:p w:rsidR="0052603A" w:rsidRDefault="009902B4">
      <w:pPr>
        <w:spacing w:before="100" w:after="1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sample</w:t>
      </w:r>
      <w:proofErr w:type="gramEnd"/>
      <w:r>
        <w:rPr>
          <w:rFonts w:ascii="Calibri" w:eastAsia="Calibri" w:hAnsi="Calibri" w:cs="Calibri"/>
        </w:rPr>
        <w:t xml:space="preserve"> call</w:t>
      </w:r>
    </w:p>
    <w:p w:rsidR="0052603A" w:rsidRDefault="009902B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hyperlink r:id="rId16">
        <w:r>
          <w:rPr>
            <w:rFonts w:ascii="Calibri" w:eastAsia="Calibri" w:hAnsi="Calibri" w:cs="Calibri"/>
            <w:color w:val="0000FF"/>
            <w:u w:val="single"/>
          </w:rPr>
          <w:t>http://173.160.122.195/</w:t>
        </w:r>
        <w:r>
          <w:rPr>
            <w:rFonts w:ascii="Calibri" w:eastAsia="Calibri" w:hAnsi="Calibri" w:cs="Calibri"/>
            <w:color w:val="0000FF"/>
            <w:u w:val="single"/>
          </w:rPr>
          <w:t>GeoService/GeoService.svc/Rest/getfilteredpostalcodesbycountrycityandfilter/UnitedStates/Minneapolis/53</w:t>
        </w:r>
      </w:hyperlink>
      <w:r>
        <w:rPr>
          <w:rFonts w:ascii="Verdana" w:eastAsia="Verdana" w:hAnsi="Verdana" w:cs="Verdana"/>
          <w:color w:val="000000"/>
          <w:sz w:val="17"/>
        </w:rPr>
        <w:t xml:space="preserve"> </w:t>
      </w:r>
    </w:p>
    <w:p w:rsidR="0052603A" w:rsidRDefault="0052603A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</w:p>
    <w:p w:rsidR="0052603A" w:rsidRDefault="009902B4">
      <w:pPr>
        <w:spacing w:before="100" w:after="100" w:line="240" w:lineRule="auto"/>
        <w:rPr>
          <w:rFonts w:ascii="Verdana" w:eastAsia="Verdana" w:hAnsi="Verdana" w:cs="Verdana"/>
          <w:color w:val="000000"/>
          <w:sz w:val="17"/>
        </w:rPr>
      </w:pPr>
      <w:proofErr w:type="gramStart"/>
      <w:r>
        <w:rPr>
          <w:rFonts w:ascii="Verdana" w:eastAsia="Verdana" w:hAnsi="Verdana" w:cs="Verdana"/>
          <w:color w:val="000000"/>
          <w:sz w:val="17"/>
        </w:rPr>
        <w:t>and</w:t>
      </w:r>
      <w:proofErr w:type="gramEnd"/>
      <w:r>
        <w:rPr>
          <w:rFonts w:ascii="Verdana" w:eastAsia="Verdana" w:hAnsi="Verdana" w:cs="Verdana"/>
          <w:color w:val="000000"/>
          <w:sz w:val="17"/>
        </w:rPr>
        <w:t xml:space="preserve"> returns a JSON list of :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[{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PostalCode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 content"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}]</w:t>
      </w:r>
    </w:p>
    <w:p w:rsidR="0052603A" w:rsidRDefault="005260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Response of </w:t>
      </w:r>
      <w:proofErr w:type="spellStart"/>
      <w:r>
        <w:rPr>
          <w:rFonts w:ascii="Calibri" w:eastAsia="Calibri" w:hAnsi="Calibri" w:cs="Calibri"/>
        </w:rPr>
        <w:t>abpve</w:t>
      </w:r>
      <w:proofErr w:type="spellEnd"/>
      <w:r>
        <w:rPr>
          <w:rFonts w:ascii="Calibri" w:eastAsia="Calibri" w:hAnsi="Calibri" w:cs="Calibri"/>
        </w:rPr>
        <w:t xml:space="preserve"> query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Calibri" w:hAnsi="Calibri" w:cs="Calibri"/>
        </w:rPr>
      </w:pPr>
      <w:r>
        <w:rPr>
          <w:rFonts w:ascii="Microsoft Sans Serif" w:eastAsia="Microsoft Sans Serif" w:hAnsi="Microsoft Sans Serif" w:cs="Microsoft Sans Serif"/>
          <w:sz w:val="17"/>
        </w:rPr>
        <w:t>[{"postalcodevalue":"55419","selected":false},{"postalcodevalue":"55418","selected":false},{"postalcodevalue":"55417","selected":false},{"postalcodevalue":"55416","selected":false},{"postalcodevalue":"55415","selected":false},{"postalcodevalue":"55414","se</w:t>
      </w:r>
      <w:r>
        <w:rPr>
          <w:rFonts w:ascii="Microsoft Sans Serif" w:eastAsia="Microsoft Sans Serif" w:hAnsi="Microsoft Sans Serif" w:cs="Microsoft Sans Serif"/>
          <w:sz w:val="17"/>
        </w:rPr>
        <w:t>lected":false},{"postalcodevalue":"55413","selected":false},{"postalcodevalue":"55412","selected":false},{"postalcodevalue":"55411","selected":false},{"postalcodevalue":"55410","selected":false},{"postalcodevalue":"55409","selected":false},{"postalcodevalu</w:t>
      </w:r>
      <w:r>
        <w:rPr>
          <w:rFonts w:ascii="Microsoft Sans Serif" w:eastAsia="Microsoft Sans Serif" w:hAnsi="Microsoft Sans Serif" w:cs="Microsoft Sans Serif"/>
          <w:sz w:val="17"/>
        </w:rPr>
        <w:t>e":"55408","selected":false},{"postalcodevalue":"55407","selected":false},{"postalcodevalue":"55406","selected":false},{"postalcodevalue":"55405","selected":false},{"postalcodevalue":"55404","selected":false},{"postalcodevalue":"55403","selected":false},{"</w:t>
      </w:r>
      <w:r>
        <w:rPr>
          <w:rFonts w:ascii="Microsoft Sans Serif" w:eastAsia="Microsoft Sans Serif" w:hAnsi="Microsoft Sans Serif" w:cs="Microsoft Sans Serif"/>
          <w:sz w:val="17"/>
        </w:rPr>
        <w:t>postalcodevalue":"55402","selected":false},{"postalcodevalue":"55401","selected":false},{"postalcodevalue":"55473","selected":false},{"postalcodevalue":"55449","selected":false},{"postalcodevalue":"55448","selected":false},{"postalcodevalue":"55434","selec</w:t>
      </w:r>
      <w:r>
        <w:rPr>
          <w:rFonts w:ascii="Microsoft Sans Serif" w:eastAsia="Microsoft Sans Serif" w:hAnsi="Microsoft Sans Serif" w:cs="Microsoft Sans Serif"/>
          <w:sz w:val="17"/>
        </w:rPr>
        <w:t>ted":false},{"postalcodevalue":"55433","selected":false},{"postalcodevalue":"55432","selected":false}]</w:t>
      </w:r>
    </w:p>
    <w:p w:rsidR="0052603A" w:rsidRDefault="0052603A">
      <w:pPr>
        <w:spacing w:line="240" w:lineRule="auto"/>
        <w:rPr>
          <w:rFonts w:ascii="Calibri" w:eastAsia="Calibri" w:hAnsi="Calibri" w:cs="Calibri"/>
          <w:b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Lattitude</w:t>
      </w:r>
      <w:proofErr w:type="spellEnd"/>
      <w:r>
        <w:rPr>
          <w:rFonts w:ascii="Calibri" w:eastAsia="Calibri" w:hAnsi="Calibri" w:cs="Calibri"/>
          <w:b/>
        </w:rPr>
        <w:t xml:space="preserve"> and Longitude -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use</w:t>
      </w:r>
      <w:proofErr w:type="gramEnd"/>
      <w:r>
        <w:rPr>
          <w:rFonts w:ascii="Calibri" w:eastAsia="Calibri" w:hAnsi="Calibri" w:cs="Calibri"/>
        </w:rPr>
        <w:t xml:space="preserve"> this service call to get the </w:t>
      </w:r>
      <w:proofErr w:type="spellStart"/>
      <w:r>
        <w:rPr>
          <w:rFonts w:ascii="Calibri" w:eastAsia="Calibri" w:hAnsi="Calibri" w:cs="Calibri"/>
        </w:rPr>
        <w:t>longidtude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lattitude</w:t>
      </w:r>
      <w:proofErr w:type="spellEnd"/>
      <w:r>
        <w:rPr>
          <w:rFonts w:ascii="Calibri" w:eastAsia="Calibri" w:hAnsi="Calibri" w:cs="Calibri"/>
        </w:rPr>
        <w:t xml:space="preserve"> :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TWO options 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1. If the user selected a country that DOES NOT have </w:t>
      </w:r>
      <w:r>
        <w:rPr>
          <w:rFonts w:ascii="Calibri" w:eastAsia="Calibri" w:hAnsi="Calibri" w:cs="Calibri"/>
        </w:rPr>
        <w:t>postal codes (</w:t>
      </w:r>
      <w:proofErr w:type="spellStart"/>
      <w:r>
        <w:rPr>
          <w:rFonts w:ascii="Calibri" w:eastAsia="Calibri" w:hAnsi="Calibri" w:cs="Calibri"/>
        </w:rPr>
        <w:t>HaspostalCodes</w:t>
      </w:r>
      <w:proofErr w:type="spellEnd"/>
      <w:r>
        <w:rPr>
          <w:rFonts w:ascii="Calibri" w:eastAsia="Calibri" w:hAnsi="Calibri" w:cs="Calibri"/>
        </w:rPr>
        <w:t xml:space="preserve"> == </w:t>
      </w:r>
      <w:proofErr w:type="gramStart"/>
      <w:r>
        <w:rPr>
          <w:rFonts w:ascii="Calibri" w:eastAsia="Calibri" w:hAnsi="Calibri" w:cs="Calibri"/>
        </w:rPr>
        <w:t>false )</w:t>
      </w:r>
      <w:proofErr w:type="gramEnd"/>
      <w:r>
        <w:rPr>
          <w:rFonts w:ascii="Calibri" w:eastAsia="Calibri" w:hAnsi="Calibri" w:cs="Calibri"/>
        </w:rPr>
        <w:t xml:space="preserve"> use this call: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hyperlink r:id="rId17">
        <w:r>
          <w:rPr>
            <w:rFonts w:ascii="Calibri" w:eastAsia="Calibri" w:hAnsi="Calibri" w:cs="Calibri"/>
            <w:color w:val="0000FF"/>
            <w:u w:val="single"/>
          </w:rPr>
          <w:t>http://173.160.122.195/</w:t>
        </w:r>
        <w:r>
          <w:rPr>
            <w:rFonts w:ascii="Calibri" w:eastAsia="Calibri" w:hAnsi="Calibri" w:cs="Calibri"/>
            <w:color w:val="0000FF"/>
            <w:u w:val="single"/>
          </w:rPr>
          <w:t>GeoService/GeoService.sv</w:t>
        </w:r>
        <w:r>
          <w:rPr>
            <w:rFonts w:ascii="Calibri" w:eastAsia="Calibri" w:hAnsi="Calibri" w:cs="Calibri"/>
            <w:color w:val="0000FF"/>
            <w:u w:val="single"/>
          </w:rPr>
          <w:t>c/Rest/getpostalcodesbycountrynamecity/{COUNTRY}/{CITY}</w:t>
        </w:r>
      </w:hyperlink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-sample call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hyperlink r:id="rId18">
        <w:r>
          <w:rPr>
            <w:rFonts w:ascii="Calibri" w:eastAsia="Calibri" w:hAnsi="Calibri" w:cs="Calibri"/>
            <w:color w:val="0000FF"/>
            <w:u w:val="single"/>
          </w:rPr>
          <w:t>http://173.160.122.195/</w:t>
        </w:r>
        <w:r>
          <w:rPr>
            <w:rFonts w:ascii="Calibri" w:eastAsia="Calibri" w:hAnsi="Calibri" w:cs="Calibri"/>
            <w:color w:val="0000FF"/>
            <w:u w:val="single"/>
          </w:rPr>
          <w:t>GeoService/GeoService.svc/Rest/getgpsdatalistbycountrycity/Philippines/Visoria</w:t>
        </w:r>
      </w:hyperlink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sample</w:t>
      </w:r>
      <w:proofErr w:type="gramEnd"/>
      <w:r>
        <w:rPr>
          <w:rFonts w:ascii="Calibri" w:eastAsia="Calibri" w:hAnsi="Calibri" w:cs="Calibri"/>
        </w:rPr>
        <w:t xml:space="preserve"> result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[{"lattitude":15.566666603088379,"longitude":120.86666870117187,"postalcode"</w:t>
      </w:r>
      <w:proofErr w:type="gramStart"/>
      <w:r>
        <w:rPr>
          <w:rFonts w:ascii="Calibri" w:eastAsia="Calibri" w:hAnsi="Calibri" w:cs="Calibri"/>
        </w:rPr>
        <w:t>:null</w:t>
      </w:r>
      <w:proofErr w:type="gramEnd"/>
      <w:r>
        <w:rPr>
          <w:rFonts w:ascii="Calibri" w:eastAsia="Calibri" w:hAnsi="Calibri" w:cs="Calibri"/>
        </w:rPr>
        <w:t>,"selected":false,"stateprovince":""}]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 </w:t>
      </w:r>
      <w:proofErr w:type="gram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f</w:t>
      </w:r>
      <w:proofErr w:type="gramEnd"/>
      <w:r>
        <w:rPr>
          <w:rFonts w:ascii="Calibri" w:eastAsia="Calibri" w:hAnsi="Calibri" w:cs="Calibri"/>
        </w:rPr>
        <w:t xml:space="preserve"> the user </w:t>
      </w:r>
      <w:proofErr w:type="spellStart"/>
      <w:r>
        <w:rPr>
          <w:rFonts w:ascii="Calibri" w:eastAsia="Calibri" w:hAnsi="Calibri" w:cs="Calibri"/>
        </w:rPr>
        <w:t>slected</w:t>
      </w:r>
      <w:proofErr w:type="spellEnd"/>
      <w:r>
        <w:rPr>
          <w:rFonts w:ascii="Calibri" w:eastAsia="Calibri" w:hAnsi="Calibri" w:cs="Calibri"/>
        </w:rPr>
        <w:t xml:space="preserve"> a country that HAS a postal code (</w:t>
      </w:r>
      <w:proofErr w:type="spellStart"/>
      <w:r>
        <w:rPr>
          <w:rFonts w:ascii="Calibri" w:eastAsia="Calibri" w:hAnsi="Calibri" w:cs="Calibri"/>
        </w:rPr>
        <w:t>HasPostalcodes</w:t>
      </w:r>
      <w:proofErr w:type="spellEnd"/>
      <w:r>
        <w:rPr>
          <w:rFonts w:ascii="Calibri" w:eastAsia="Calibri" w:hAnsi="Calibri" w:cs="Calibri"/>
        </w:rPr>
        <w:t xml:space="preserve"> == true)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hyperlink r:id="rId19">
        <w:r>
          <w:rPr>
            <w:rFonts w:ascii="Calibri" w:eastAsia="Calibri" w:hAnsi="Calibri" w:cs="Calibri"/>
            <w:color w:val="0000FF"/>
            <w:u w:val="single"/>
          </w:rPr>
          <w:t>http://173.160.122.19</w:t>
        </w:r>
        <w:r>
          <w:rPr>
            <w:rFonts w:ascii="Calibri" w:eastAsia="Calibri" w:hAnsi="Calibri" w:cs="Calibri"/>
            <w:color w:val="0000FF"/>
            <w:u w:val="single"/>
          </w:rPr>
          <w:t>5/</w:t>
        </w:r>
        <w:r>
          <w:rPr>
            <w:rFonts w:ascii="Calibri" w:eastAsia="Calibri" w:hAnsi="Calibri" w:cs="Calibri"/>
            <w:color w:val="0000FF"/>
            <w:u w:val="single"/>
          </w:rPr>
          <w:t>GeoService/GeoService.svc/Rest/getgpsdatabycitycountrypostalcode/{COUNTRY}/{CITY}/{POSTALCODE}</w:t>
        </w:r>
      </w:hyperlink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Sample call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hyperlink r:id="rId20">
        <w:r>
          <w:rPr>
            <w:rFonts w:ascii="Calibri" w:eastAsia="Calibri" w:hAnsi="Calibri" w:cs="Calibri"/>
            <w:color w:val="0000FF"/>
            <w:u w:val="single"/>
          </w:rPr>
          <w:t>http://173.160.122.195/</w:t>
        </w:r>
        <w:r>
          <w:rPr>
            <w:rFonts w:ascii="Calibri" w:eastAsia="Calibri" w:hAnsi="Calibri" w:cs="Calibri"/>
            <w:color w:val="0000FF"/>
            <w:u w:val="single"/>
          </w:rPr>
          <w:t>GeoService/GeoService.svc/Rest/getgpsdatabycitycountrypostalcode/UnitedStates/Minneapolis/55411</w:t>
        </w:r>
      </w:hyperlink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-result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{"lattitude":44.999599456787109,"longitude":-93.300498962402344,"postalcode"</w:t>
      </w:r>
      <w:proofErr w:type="gramStart"/>
      <w:r>
        <w:rPr>
          <w:rFonts w:ascii="Calibri" w:eastAsia="Calibri" w:hAnsi="Calibri" w:cs="Calibri"/>
        </w:rPr>
        <w:t>:null</w:t>
      </w:r>
      <w:proofErr w:type="gramEnd"/>
      <w:r>
        <w:rPr>
          <w:rFonts w:ascii="Calibri" w:eastAsia="Calibri" w:hAnsi="Calibri" w:cs="Calibri"/>
        </w:rPr>
        <w:t>,"selected</w:t>
      </w:r>
      <w:r>
        <w:rPr>
          <w:rFonts w:ascii="Calibri" w:eastAsia="Calibri" w:hAnsi="Calibri" w:cs="Calibri"/>
        </w:rPr>
        <w:t>":false,"stateprovince":"Minnesota"}</w:t>
      </w:r>
    </w:p>
    <w:p w:rsidR="0052603A" w:rsidRDefault="009902B4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*** Location and </w:t>
      </w:r>
      <w:proofErr w:type="spellStart"/>
      <w:r>
        <w:rPr>
          <w:rFonts w:ascii="Calibri" w:eastAsia="Calibri" w:hAnsi="Calibri" w:cs="Calibri"/>
          <w:b/>
        </w:rPr>
        <w:t>gps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spellStart"/>
      <w:r>
        <w:rPr>
          <w:rFonts w:ascii="Calibri" w:eastAsia="Calibri" w:hAnsi="Calibri" w:cs="Calibri"/>
          <w:b/>
        </w:rPr>
        <w:t>infor</w:t>
      </w:r>
      <w:proofErr w:type="spellEnd"/>
      <w:r>
        <w:rPr>
          <w:rFonts w:ascii="Calibri" w:eastAsia="Calibri" w:hAnsi="Calibri" w:cs="Calibri"/>
          <w:b/>
        </w:rPr>
        <w:t xml:space="preserve"> </w:t>
      </w:r>
      <w:proofErr w:type="gramStart"/>
      <w:r>
        <w:rPr>
          <w:rFonts w:ascii="Calibri" w:eastAsia="Calibri" w:hAnsi="Calibri" w:cs="Calibri"/>
          <w:b/>
        </w:rPr>
        <w:t>complete  after</w:t>
      </w:r>
      <w:proofErr w:type="gramEnd"/>
      <w:r>
        <w:rPr>
          <w:rFonts w:ascii="Calibri" w:eastAsia="Calibri" w:hAnsi="Calibri" w:cs="Calibri"/>
          <w:b/>
        </w:rPr>
        <w:t xml:space="preserve"> this  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>Validation of above Entered values must happen before data is submitted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[3/24/2013 10:55:25 PM] </w:t>
      </w:r>
      <w:proofErr w:type="spellStart"/>
      <w:r>
        <w:rPr>
          <w:rFonts w:ascii="Calibri" w:eastAsia="Calibri" w:hAnsi="Calibri" w:cs="Calibri"/>
        </w:rPr>
        <w:t>himanshi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vishnoi</w:t>
      </w:r>
      <w:proofErr w:type="spellEnd"/>
      <w:r>
        <w:rPr>
          <w:rFonts w:ascii="Calibri" w:eastAsia="Calibri" w:hAnsi="Calibri" w:cs="Calibri"/>
        </w:rPr>
        <w:t>: 2) validate screen name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[3/24/2013 10:55:27 PM] </w:t>
      </w:r>
      <w:proofErr w:type="spellStart"/>
      <w:r>
        <w:rPr>
          <w:rFonts w:ascii="Calibri" w:eastAsia="Calibri" w:hAnsi="Calibri" w:cs="Calibri"/>
        </w:rPr>
        <w:t>himan</w:t>
      </w:r>
      <w:r>
        <w:rPr>
          <w:rFonts w:ascii="Calibri" w:eastAsia="Calibri" w:hAnsi="Calibri" w:cs="Calibri"/>
        </w:rPr>
        <w:t>shi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vishnoi</w:t>
      </w:r>
      <w:proofErr w:type="spellEnd"/>
      <w:r>
        <w:rPr>
          <w:rFonts w:ascii="Calibri" w:eastAsia="Calibri" w:hAnsi="Calibri" w:cs="Calibri"/>
        </w:rPr>
        <w:t>: 3) create user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[3/24/2013 10:55:30 PM] </w:t>
      </w:r>
      <w:proofErr w:type="spellStart"/>
      <w:r>
        <w:rPr>
          <w:rFonts w:ascii="Calibri" w:eastAsia="Calibri" w:hAnsi="Calibri" w:cs="Calibri"/>
        </w:rPr>
        <w:t>himanshi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vishnoi</w:t>
      </w:r>
      <w:proofErr w:type="spellEnd"/>
      <w:r>
        <w:rPr>
          <w:rFonts w:ascii="Calibri" w:eastAsia="Calibri" w:hAnsi="Calibri" w:cs="Calibri"/>
        </w:rPr>
        <w:t>: 4) upload pic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u w:val="single"/>
        </w:rPr>
        <w:t xml:space="preserve">Two was of creating a new user account 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1) Non Facebook or </w:t>
      </w:r>
      <w:proofErr w:type="spellStart"/>
      <w:r>
        <w:rPr>
          <w:rFonts w:ascii="Calibri" w:eastAsia="Calibri" w:hAnsi="Calibri" w:cs="Calibri"/>
          <w:b/>
          <w:sz w:val="28"/>
        </w:rPr>
        <w:t>openID</w:t>
      </w:r>
      <w:proofErr w:type="spellEnd"/>
      <w:r>
        <w:rPr>
          <w:rFonts w:ascii="Calibri" w:eastAsia="Calibri" w:hAnsi="Calibri" w:cs="Calibri"/>
          <w:b/>
          <w:sz w:val="28"/>
        </w:rPr>
        <w:t xml:space="preserve"> user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-prompt use that this app requires access to your location 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-gather user data and fill out the </w:t>
      </w:r>
      <w:proofErr w:type="spellStart"/>
      <w:r>
        <w:rPr>
          <w:rFonts w:ascii="Calibri" w:eastAsia="Calibri" w:hAnsi="Calibri" w:cs="Calibri"/>
        </w:rPr>
        <w:t>RegisterModel</w:t>
      </w:r>
      <w:proofErr w:type="spellEnd"/>
      <w:r>
        <w:rPr>
          <w:rFonts w:ascii="Calibri" w:eastAsia="Calibri" w:hAnsi="Calibri" w:cs="Calibri"/>
        </w:rPr>
        <w:t>/</w:t>
      </w:r>
      <w:proofErr w:type="spellStart"/>
      <w:r>
        <w:rPr>
          <w:rFonts w:ascii="Calibri" w:eastAsia="Calibri" w:hAnsi="Calibri" w:cs="Calibri"/>
        </w:rPr>
        <w:t>creatuser</w:t>
      </w:r>
      <w:proofErr w:type="spellEnd"/>
      <w:r>
        <w:rPr>
          <w:rFonts w:ascii="Calibri" w:eastAsia="Calibri" w:hAnsi="Calibri" w:cs="Calibri"/>
        </w:rPr>
        <w:t>: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****</w:t>
      </w:r>
      <w:proofErr w:type="spellStart"/>
      <w:r>
        <w:rPr>
          <w:rFonts w:ascii="Calibri" w:eastAsia="Calibri" w:hAnsi="Calibri" w:cs="Calibri"/>
          <w:b/>
        </w:rPr>
        <w:t>Upadated</w:t>
      </w:r>
      <w:proofErr w:type="spellEnd"/>
      <w:r>
        <w:rPr>
          <w:rFonts w:ascii="Calibri" w:eastAsia="Calibri" w:hAnsi="Calibri" w:cs="Calibri"/>
          <w:b/>
        </w:rPr>
        <w:t xml:space="preserve"> 7/12/2013 *****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  <w:b/>
        </w:rPr>
        <w:t>ProfileModel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replaces common strings like email since you cannot pass special chars like @ and / as well as GUIDS in a rest </w:t>
      </w:r>
      <w:proofErr w:type="spellStart"/>
      <w:proofErr w:type="gramStart"/>
      <w:r>
        <w:rPr>
          <w:rFonts w:ascii="Calibri" w:eastAsia="Calibri" w:hAnsi="Calibri" w:cs="Calibri"/>
        </w:rPr>
        <w:t>url</w:t>
      </w:r>
      <w:proofErr w:type="spellEnd"/>
      <w:proofErr w:type="gramEnd"/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all</w:t>
      </w:r>
      <w:proofErr w:type="gramEnd"/>
      <w:r>
        <w:rPr>
          <w:rFonts w:ascii="Calibri" w:eastAsia="Calibri" w:hAnsi="Calibri" w:cs="Calibri"/>
        </w:rPr>
        <w:t xml:space="preserve"> the member actions user a common 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 xml:space="preserve"> body to pass items to the server here is the format. </w:t>
      </w:r>
      <w:proofErr w:type="gramStart"/>
      <w:r>
        <w:rPr>
          <w:rFonts w:ascii="Calibri" w:eastAsia="Calibri" w:hAnsi="Calibri" w:cs="Calibri"/>
        </w:rPr>
        <w:t>you</w:t>
      </w:r>
      <w:proofErr w:type="gramEnd"/>
      <w:r>
        <w:rPr>
          <w:rFonts w:ascii="Calibri" w:eastAsia="Calibri" w:hAnsi="Calibri" w:cs="Calibri"/>
        </w:rPr>
        <w:t xml:space="preserve"> only need to pass the values </w:t>
      </w:r>
      <w:proofErr w:type="spellStart"/>
      <w:r>
        <w:rPr>
          <w:rFonts w:ascii="Calibri" w:eastAsia="Calibri" w:hAnsi="Calibri" w:cs="Calibri"/>
        </w:rPr>
        <w:t>realted</w:t>
      </w:r>
      <w:proofErr w:type="spellEnd"/>
      <w:r>
        <w:rPr>
          <w:rFonts w:ascii="Calibri" w:eastAsia="Calibri" w:hAnsi="Calibri" w:cs="Calibri"/>
        </w:rPr>
        <w:t xml:space="preserve"> to the call you are making. 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{ "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activationcode</w:t>
      </w:r>
      <w:proofErr w:type="spellEnd"/>
      <w:r>
        <w:rPr>
          <w:rFonts w:ascii="Times New Roman" w:eastAsia="Times New Roman" w:hAnsi="Times New Roman" w:cs="Times New Roman"/>
          <w:sz w:val="24"/>
        </w:rPr>
        <w:t>":"String content",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email</w:t>
      </w:r>
      <w:proofErr w:type="gramEnd"/>
      <w:r>
        <w:rPr>
          <w:rFonts w:ascii="Times New Roman" w:eastAsia="Times New Roman" w:hAnsi="Times New Roman" w:cs="Times New Roman"/>
          <w:sz w:val="24"/>
        </w:rPr>
        <w:t>":"String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content"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, "</w:t>
      </w:r>
      <w:proofErr w:type="spellStart"/>
      <w:r>
        <w:rPr>
          <w:rFonts w:ascii="Times New Roman" w:eastAsia="Times New Roman" w:hAnsi="Times New Roman" w:cs="Times New Roman"/>
          <w:sz w:val="24"/>
        </w:rPr>
        <w:t>openididentifier</w:t>
      </w:r>
      <w:proofErr w:type="spellEnd"/>
      <w:r>
        <w:rPr>
          <w:rFonts w:ascii="Times New Roman" w:eastAsia="Times New Roman" w:hAnsi="Times New Roman" w:cs="Times New Roman"/>
          <w:sz w:val="24"/>
        </w:rPr>
        <w:t>":"String</w:t>
      </w:r>
      <w:r>
        <w:rPr>
          <w:rFonts w:ascii="Times New Roman" w:eastAsia="Times New Roman" w:hAnsi="Times New Roman" w:cs="Times New Roman"/>
          <w:sz w:val="24"/>
        </w:rPr>
        <w:t xml:space="preserve"> content",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openidprovider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":"String content",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gramStart"/>
      <w:r>
        <w:rPr>
          <w:rFonts w:ascii="Times New Roman" w:eastAsia="Times New Roman" w:hAnsi="Times New Roman" w:cs="Times New Roman"/>
          <w:sz w:val="24"/>
        </w:rPr>
        <w:t>photoid</w:t>
      </w:r>
      <w:proofErr w:type="gramEnd"/>
      <w:r>
        <w:rPr>
          <w:rFonts w:ascii="Times New Roman" w:eastAsia="Times New Roman" w:hAnsi="Times New Roman" w:cs="Times New Roman"/>
          <w:sz w:val="24"/>
        </w:rPr>
        <w:t>":"1627aea5-8e0a-4371-9022-9b504344e724",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gramStart"/>
      <w:r>
        <w:rPr>
          <w:rFonts w:ascii="Times New Roman" w:eastAsia="Times New Roman" w:hAnsi="Times New Roman" w:cs="Times New Roman"/>
          <w:sz w:val="24"/>
        </w:rPr>
        <w:t>profileid</w:t>
      </w:r>
      <w:proofErr w:type="gramEnd"/>
      <w:r>
        <w:rPr>
          <w:rFonts w:ascii="Times New Roman" w:eastAsia="Times New Roman" w:hAnsi="Times New Roman" w:cs="Times New Roman"/>
          <w:sz w:val="24"/>
        </w:rPr>
        <w:t>":2147483647,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screenname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":"String content",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securityanswer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":"String content", 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securityquestion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":"String content",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sessionid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":"String conten</w:t>
      </w:r>
      <w:r>
        <w:rPr>
          <w:rFonts w:ascii="Times New Roman" w:eastAsia="Times New Roman" w:hAnsi="Times New Roman" w:cs="Times New Roman"/>
          <w:sz w:val="24"/>
        </w:rPr>
        <w:t xml:space="preserve">t", 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username</w:t>
      </w:r>
      <w:proofErr w:type="gramEnd"/>
      <w:r>
        <w:rPr>
          <w:rFonts w:ascii="Times New Roman" w:eastAsia="Times New Roman" w:hAnsi="Times New Roman" w:cs="Times New Roman"/>
          <w:sz w:val="24"/>
        </w:rPr>
        <w:t>":"String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content"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}</w:t>
      </w:r>
    </w:p>
    <w:p w:rsidR="0052603A" w:rsidRDefault="0052603A">
      <w:pPr>
        <w:spacing w:line="240" w:lineRule="auto"/>
        <w:rPr>
          <w:rFonts w:ascii="Calibri" w:eastAsia="Calibri" w:hAnsi="Calibri" w:cs="Calibri"/>
          <w:b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-data </w:t>
      </w:r>
      <w:proofErr w:type="gramStart"/>
      <w:r>
        <w:rPr>
          <w:rFonts w:ascii="Calibri" w:eastAsia="Calibri" w:hAnsi="Calibri" w:cs="Calibri"/>
        </w:rPr>
        <w:t>validation :</w:t>
      </w:r>
      <w:proofErr w:type="gramEnd"/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bookmarkStart w:id="0" w:name="_GoBack"/>
      <w:proofErr w:type="gramStart"/>
      <w:r>
        <w:rPr>
          <w:rFonts w:ascii="Calibri" w:eastAsia="Calibri" w:hAnsi="Calibri" w:cs="Calibri"/>
        </w:rPr>
        <w:t>email</w:t>
      </w:r>
      <w:proofErr w:type="gramEnd"/>
      <w:r>
        <w:rPr>
          <w:rFonts w:ascii="Calibri" w:eastAsia="Calibri" w:hAnsi="Calibri" w:cs="Calibri"/>
        </w:rPr>
        <w:t xml:space="preserve"> address - must be valid email address format !</w:t>
      </w:r>
    </w:p>
    <w:bookmarkEnd w:id="0"/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----------- </w:t>
      </w:r>
      <w:hyperlink r:id="rId21">
        <w:r>
          <w:rPr>
            <w:rFonts w:ascii="Calibri" w:eastAsia="Calibri" w:hAnsi="Calibri" w:cs="Calibri"/>
            <w:color w:val="0000FF"/>
            <w:u w:val="single"/>
          </w:rPr>
          <w:t>http://173.160.122.195/</w:t>
        </w:r>
        <w:r>
          <w:rPr>
            <w:rFonts w:ascii="Calibri" w:eastAsia="Calibri" w:hAnsi="Calibri" w:cs="Calibri"/>
            <w:color w:val="0000FF"/>
            <w:u w:val="single"/>
          </w:rPr>
          <w:t>MembersService/MembersService.svc/Rest/checkifemailalreadyexists</w:t>
        </w:r>
      </w:hyperlink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before="100" w:after="100"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sample</w:t>
      </w:r>
      <w:proofErr w:type="gramEnd"/>
      <w:r>
        <w:rPr>
          <w:rFonts w:ascii="Calibri" w:eastAsia="Calibri" w:hAnsi="Calibri" w:cs="Calibri"/>
        </w:rPr>
        <w:t xml:space="preserve"> JSON body 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{ 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"email":"ola_lawal@yahoo.com" 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-returns a </w:t>
      </w:r>
      <w:r>
        <w:rPr>
          <w:rFonts w:ascii="Calibri" w:eastAsia="Calibri" w:hAnsi="Calibri" w:cs="Calibri"/>
          <w:b/>
        </w:rPr>
        <w:t xml:space="preserve">true </w:t>
      </w:r>
      <w:r>
        <w:rPr>
          <w:rFonts w:ascii="Calibri" w:eastAsia="Calibri" w:hAnsi="Calibri" w:cs="Calibri"/>
        </w:rPr>
        <w:t xml:space="preserve">if it exists </w:t>
      </w:r>
      <w:proofErr w:type="spellStart"/>
      <w:r>
        <w:rPr>
          <w:rFonts w:ascii="Calibri" w:eastAsia="Calibri" w:hAnsi="Calibri" w:cs="Calibri"/>
        </w:rPr>
        <w:t>i</w:t>
      </w:r>
      <w:proofErr w:type="gramStart"/>
      <w:r>
        <w:rPr>
          <w:rFonts w:ascii="Calibri" w:eastAsia="Calibri" w:hAnsi="Calibri" w:cs="Calibri"/>
        </w:rPr>
        <w:t>,e</w:t>
      </w:r>
      <w:proofErr w:type="spellEnd"/>
      <w:proofErr w:type="gramEnd"/>
      <w:r>
        <w:rPr>
          <w:rFonts w:ascii="Calibri" w:eastAsia="Calibri" w:hAnsi="Calibri" w:cs="Calibri"/>
        </w:rPr>
        <w:t xml:space="preserve"> email address is invalid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screenname</w:t>
      </w:r>
      <w:proofErr w:type="spellEnd"/>
      <w:proofErr w:type="gramEnd"/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must</w:t>
      </w:r>
      <w:proofErr w:type="gramEnd"/>
      <w:r>
        <w:rPr>
          <w:rFonts w:ascii="Calibri" w:eastAsia="Calibri" w:hAnsi="Calibri" w:cs="Calibri"/>
        </w:rPr>
        <w:t xml:space="preserve"> be at least six chars , can contain special chars 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hyperlink r:id="rId22">
        <w:r>
          <w:rPr>
            <w:rFonts w:ascii="Calibri" w:eastAsia="Calibri" w:hAnsi="Calibri" w:cs="Calibri"/>
            <w:color w:val="0000FF"/>
            <w:u w:val="single"/>
          </w:rPr>
          <w:t>http://173.160.122.195/</w:t>
        </w:r>
        <w:r>
          <w:rPr>
            <w:rFonts w:ascii="Calibri" w:eastAsia="Calibri" w:hAnsi="Calibri" w:cs="Calibri"/>
            <w:color w:val="0000FF"/>
            <w:u w:val="single"/>
          </w:rPr>
          <w:t>MembersService/MembersSe</w:t>
        </w:r>
        <w:r>
          <w:rPr>
            <w:rFonts w:ascii="Calibri" w:eastAsia="Calibri" w:hAnsi="Calibri" w:cs="Calibri"/>
            <w:color w:val="0000FF"/>
            <w:u w:val="single"/>
          </w:rPr>
          <w:t>rvice.svc/Rest/checkifscreennamealreadyexists</w:t>
        </w:r>
      </w:hyperlink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screenname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":"</w:t>
      </w:r>
      <w:proofErr w:type="spellStart"/>
      <w:r>
        <w:rPr>
          <w:rFonts w:ascii="Times New Roman" w:eastAsia="Times New Roman" w:hAnsi="Times New Roman" w:cs="Times New Roman"/>
          <w:sz w:val="24"/>
        </w:rPr>
        <w:t>myname</w:t>
      </w:r>
      <w:proofErr w:type="spellEnd"/>
      <w:r>
        <w:rPr>
          <w:rFonts w:ascii="Times New Roman" w:eastAsia="Times New Roman" w:hAnsi="Times New Roman" w:cs="Times New Roman"/>
          <w:sz w:val="24"/>
        </w:rPr>
        <w:t>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}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proofErr w:type="gramStart"/>
      <w:r>
        <w:rPr>
          <w:rFonts w:ascii="Calibri" w:eastAsia="Calibri" w:hAnsi="Calibri" w:cs="Calibri"/>
        </w:rPr>
        <w:t>reutrns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true </w:t>
      </w:r>
      <w:r>
        <w:rPr>
          <w:rFonts w:ascii="Calibri" w:eastAsia="Calibri" w:hAnsi="Calibri" w:cs="Calibri"/>
        </w:rPr>
        <w:t>if screen name already exists -user must pick a new one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username</w:t>
      </w:r>
      <w:proofErr w:type="gramEnd"/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must</w:t>
      </w:r>
      <w:proofErr w:type="gramEnd"/>
      <w:r>
        <w:rPr>
          <w:rFonts w:ascii="Calibri" w:eastAsia="Calibri" w:hAnsi="Calibri" w:cs="Calibri"/>
        </w:rPr>
        <w:t xml:space="preserve"> be at least six chars , can contain special chars within reason  </w:t>
      </w:r>
    </w:p>
    <w:p w:rsidR="0052603A" w:rsidRDefault="009902B4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  <w:hyperlink r:id="rId23">
        <w:r>
          <w:rPr>
            <w:rFonts w:ascii="Verdana" w:eastAsia="Verdana" w:hAnsi="Verdana" w:cs="Verdana"/>
            <w:color w:val="0000FF"/>
            <w:sz w:val="17"/>
            <w:u w:val="single"/>
          </w:rPr>
          <w:t>http://173.160.122.195/</w:t>
        </w:r>
        <w:r>
          <w:rPr>
            <w:rFonts w:ascii="Verdana" w:eastAsia="Verdana" w:hAnsi="Verdana" w:cs="Verdana"/>
            <w:color w:val="0000FF"/>
            <w:sz w:val="17"/>
            <w:u w:val="single"/>
          </w:rPr>
          <w:t>MembersService/MembersService.svc/Rest/checkifusernamealreadyexists</w:t>
        </w:r>
      </w:hyperlink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</w:t>
      </w:r>
      <w:proofErr w:type="gramStart"/>
      <w:r>
        <w:rPr>
          <w:rFonts w:ascii="Times New Roman" w:eastAsia="Times New Roman" w:hAnsi="Times New Roman" w:cs="Times New Roman"/>
          <w:sz w:val="24"/>
        </w:rPr>
        <w:t>username</w:t>
      </w:r>
      <w:proofErr w:type="gramEnd"/>
      <w:r>
        <w:rPr>
          <w:rFonts w:ascii="Times New Roman" w:eastAsia="Times New Roman" w:hAnsi="Times New Roman" w:cs="Times New Roman"/>
          <w:sz w:val="24"/>
        </w:rPr>
        <w:t>":"</w:t>
      </w:r>
      <w:proofErr w:type="spellStart"/>
      <w:r>
        <w:rPr>
          <w:rFonts w:ascii="Times New Roman" w:eastAsia="Times New Roman" w:hAnsi="Times New Roman" w:cs="Times New Roman"/>
          <w:sz w:val="24"/>
        </w:rPr>
        <w:t>fi</w:t>
      </w:r>
      <w:r>
        <w:rPr>
          <w:rFonts w:ascii="Times New Roman" w:eastAsia="Times New Roman" w:hAnsi="Times New Roman" w:cs="Times New Roman"/>
          <w:sz w:val="24"/>
        </w:rPr>
        <w:t>rstuser</w:t>
      </w:r>
      <w:proofErr w:type="spellEnd"/>
      <w:r>
        <w:rPr>
          <w:rFonts w:ascii="Times New Roman" w:eastAsia="Times New Roman" w:hAnsi="Times New Roman" w:cs="Times New Roman"/>
          <w:sz w:val="24"/>
        </w:rPr>
        <w:t>"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}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proofErr w:type="spellStart"/>
      <w:proofErr w:type="gramStart"/>
      <w:r>
        <w:rPr>
          <w:rFonts w:ascii="Calibri" w:eastAsia="Calibri" w:hAnsi="Calibri" w:cs="Calibri"/>
        </w:rPr>
        <w:t>returnes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  <w:b/>
        </w:rPr>
        <w:t xml:space="preserve">true </w:t>
      </w:r>
      <w:r>
        <w:rPr>
          <w:rFonts w:ascii="Calibri" w:eastAsia="Calibri" w:hAnsi="Calibri" w:cs="Calibri"/>
        </w:rPr>
        <w:t xml:space="preserve">if </w:t>
      </w:r>
      <w:proofErr w:type="spellStart"/>
      <w:r>
        <w:rPr>
          <w:rFonts w:ascii="Calibri" w:eastAsia="Calibri" w:hAnsi="Calibri" w:cs="Calibri"/>
        </w:rPr>
        <w:t>usenrame</w:t>
      </w:r>
      <w:proofErr w:type="spellEnd"/>
      <w:r>
        <w:rPr>
          <w:rFonts w:ascii="Calibri" w:eastAsia="Calibri" w:hAnsi="Calibri" w:cs="Calibri"/>
        </w:rPr>
        <w:t xml:space="preserve"> already exists- user must pick a new one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Validation of geo data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gramStart"/>
      <w:r>
        <w:rPr>
          <w:rFonts w:ascii="Calibri" w:eastAsia="Calibri" w:hAnsi="Calibri" w:cs="Calibri"/>
        </w:rPr>
        <w:t>location</w:t>
      </w:r>
      <w:proofErr w:type="gramEnd"/>
      <w:r>
        <w:rPr>
          <w:rFonts w:ascii="Calibri" w:eastAsia="Calibri" w:hAnsi="Calibri" w:cs="Calibri"/>
        </w:rPr>
        <w:t xml:space="preserve"> data </w:t>
      </w:r>
      <w:proofErr w:type="spellStart"/>
      <w:r>
        <w:rPr>
          <w:rFonts w:ascii="Calibri" w:eastAsia="Calibri" w:hAnsi="Calibri" w:cs="Calibri"/>
        </w:rPr>
        <w:t>city,country,longitude,lattitude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stateprovince</w:t>
      </w:r>
      <w:proofErr w:type="spellEnd"/>
      <w:r>
        <w:rPr>
          <w:rFonts w:ascii="Calibri" w:eastAsia="Calibri" w:hAnsi="Calibri" w:cs="Calibri"/>
        </w:rPr>
        <w:t xml:space="preserve"> - can be generated from phone 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or</w:t>
      </w:r>
      <w:proofErr w:type="gramEnd"/>
      <w:r>
        <w:rPr>
          <w:rFonts w:ascii="Calibri" w:eastAsia="Calibri" w:hAnsi="Calibri" w:cs="Calibri"/>
        </w:rPr>
        <w:t xml:space="preserve"> use the </w:t>
      </w:r>
      <w:proofErr w:type="spellStart"/>
      <w:r>
        <w:rPr>
          <w:rFonts w:ascii="Calibri" w:eastAsia="Calibri" w:hAnsi="Calibri" w:cs="Calibri"/>
        </w:rPr>
        <w:t>geoservice</w:t>
      </w:r>
      <w:proofErr w:type="spellEnd"/>
      <w:r>
        <w:rPr>
          <w:rFonts w:ascii="Calibri" w:eastAsia="Calibri" w:hAnsi="Calibri" w:cs="Calibri"/>
        </w:rPr>
        <w:t xml:space="preserve"> to get that data.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-if user opts to turn off </w:t>
      </w:r>
      <w:proofErr w:type="spellStart"/>
      <w:r>
        <w:rPr>
          <w:rFonts w:ascii="Calibri" w:eastAsia="Calibri" w:hAnsi="Calibri" w:cs="Calibri"/>
        </w:rPr>
        <w:t>gelocation</w:t>
      </w:r>
      <w:proofErr w:type="spellEnd"/>
      <w:r>
        <w:rPr>
          <w:rFonts w:ascii="Calibri" w:eastAsia="Calibri" w:hAnsi="Calibri" w:cs="Calibri"/>
        </w:rPr>
        <w:t xml:space="preserve"> on phone we still have to find a way to </w:t>
      </w:r>
      <w:proofErr w:type="spellStart"/>
      <w:r>
        <w:rPr>
          <w:rFonts w:ascii="Calibri" w:eastAsia="Calibri" w:hAnsi="Calibri" w:cs="Calibri"/>
        </w:rPr>
        <w:t>veryfy</w:t>
      </w:r>
      <w:proofErr w:type="spellEnd"/>
      <w:r>
        <w:rPr>
          <w:rFonts w:ascii="Calibri" w:eastAsia="Calibri" w:hAnsi="Calibri" w:cs="Calibri"/>
        </w:rPr>
        <w:t xml:space="preserve"> that the user </w:t>
      </w:r>
      <w:proofErr w:type="spellStart"/>
      <w:r>
        <w:rPr>
          <w:rFonts w:ascii="Calibri" w:eastAsia="Calibri" w:hAnsi="Calibri" w:cs="Calibri"/>
        </w:rPr>
        <w:t>enteres</w:t>
      </w:r>
      <w:proofErr w:type="spellEnd"/>
      <w:r>
        <w:rPr>
          <w:rFonts w:ascii="Calibri" w:eastAsia="Calibri" w:hAnsi="Calibri" w:cs="Calibri"/>
        </w:rPr>
        <w:t xml:space="preserve"> in 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location</w:t>
      </w:r>
      <w:proofErr w:type="gramEnd"/>
      <w:r>
        <w:rPr>
          <w:rFonts w:ascii="Calibri" w:eastAsia="Calibri" w:hAnsi="Calibri" w:cs="Calibri"/>
        </w:rPr>
        <w:t xml:space="preserve"> data that matches what is on </w:t>
      </w:r>
      <w:proofErr w:type="spellStart"/>
      <w:r>
        <w:rPr>
          <w:rFonts w:ascii="Calibri" w:eastAsia="Calibri" w:hAnsi="Calibri" w:cs="Calibri"/>
        </w:rPr>
        <w:t>thier</w:t>
      </w:r>
      <w:proofErr w:type="spellEnd"/>
      <w:r>
        <w:rPr>
          <w:rFonts w:ascii="Calibri" w:eastAsia="Calibri" w:hAnsi="Calibri" w:cs="Calibri"/>
        </w:rPr>
        <w:t xml:space="preserve"> phone/tablet , so </w:t>
      </w:r>
      <w:proofErr w:type="spellStart"/>
      <w:r>
        <w:rPr>
          <w:rFonts w:ascii="Calibri" w:eastAsia="Calibri" w:hAnsi="Calibri" w:cs="Calibri"/>
        </w:rPr>
        <w:t>maybee</w:t>
      </w:r>
      <w:proofErr w:type="spellEnd"/>
      <w:r>
        <w:rPr>
          <w:rFonts w:ascii="Calibri" w:eastAsia="Calibri" w:hAnsi="Calibri" w:cs="Calibri"/>
        </w:rPr>
        <w:t xml:space="preserve"> not let them turn it off 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veryfy</w:t>
      </w:r>
      <w:proofErr w:type="spellEnd"/>
      <w:r>
        <w:rPr>
          <w:rFonts w:ascii="Calibri" w:eastAsia="Calibri" w:hAnsi="Calibri" w:cs="Calibri"/>
        </w:rPr>
        <w:t xml:space="preserve"> the </w:t>
      </w:r>
      <w:proofErr w:type="spellStart"/>
      <w:r>
        <w:rPr>
          <w:rFonts w:ascii="Calibri" w:eastAsia="Calibri" w:hAnsi="Calibri" w:cs="Calibri"/>
        </w:rPr>
        <w:t>geodata</w:t>
      </w:r>
      <w:proofErr w:type="spellEnd"/>
      <w:r>
        <w:rPr>
          <w:rFonts w:ascii="Calibri" w:eastAsia="Calibri" w:hAnsi="Calibri" w:cs="Calibri"/>
        </w:rPr>
        <w:t xml:space="preserve"> if manually entered in using the </w:t>
      </w:r>
      <w:proofErr w:type="spellStart"/>
      <w:r>
        <w:rPr>
          <w:rFonts w:ascii="Calibri" w:eastAsia="Calibri" w:hAnsi="Calibri" w:cs="Calibri"/>
        </w:rPr>
        <w:t>geoservice</w:t>
      </w:r>
      <w:proofErr w:type="spellEnd"/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hyperlink r:id="rId24">
        <w:r>
          <w:rPr>
            <w:rFonts w:ascii="Calibri" w:eastAsia="Calibri" w:hAnsi="Calibri" w:cs="Calibri"/>
            <w:color w:val="0000FF"/>
            <w:u w:val="single"/>
          </w:rPr>
          <w:t>http://173.160.122.195/</w:t>
        </w:r>
        <w:r>
          <w:rPr>
            <w:rFonts w:ascii="Calibri" w:eastAsia="Calibri" w:hAnsi="Calibri" w:cs="Calibri"/>
            <w:color w:val="0000FF"/>
            <w:u w:val="single"/>
          </w:rPr>
          <w:t>GeoService/GeoService.svc/Rest/v</w:t>
        </w:r>
        <w:r>
          <w:rPr>
            <w:rFonts w:ascii="Calibri" w:eastAsia="Calibri" w:hAnsi="Calibri" w:cs="Calibri"/>
            <w:color w:val="0000FF"/>
            <w:u w:val="single"/>
          </w:rPr>
          <w:t>erifyorupdateregistrationgeodata</w:t>
        </w:r>
      </w:hyperlink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also</w:t>
      </w:r>
      <w:proofErr w:type="gramEnd"/>
      <w:r>
        <w:rPr>
          <w:rFonts w:ascii="Calibri" w:eastAsia="Calibri" w:hAnsi="Calibri" w:cs="Calibri"/>
        </w:rPr>
        <w:t xml:space="preserve"> if you do not have </w:t>
      </w:r>
      <w:proofErr w:type="spellStart"/>
      <w:r>
        <w:rPr>
          <w:rFonts w:ascii="Calibri" w:eastAsia="Calibri" w:hAnsi="Calibri" w:cs="Calibri"/>
        </w:rPr>
        <w:t>lat</w:t>
      </w:r>
      <w:proofErr w:type="spellEnd"/>
      <w:r>
        <w:rPr>
          <w:rFonts w:ascii="Calibri" w:eastAsia="Calibri" w:hAnsi="Calibri" w:cs="Calibri"/>
        </w:rPr>
        <w:t xml:space="preserve"> and long info you can get that data using this method.  Will provide sample calls in near future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once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everythin</w:t>
      </w:r>
      <w:proofErr w:type="spellEnd"/>
      <w:r>
        <w:rPr>
          <w:rFonts w:ascii="Calibri" w:eastAsia="Calibri" w:hAnsi="Calibri" w:cs="Calibri"/>
        </w:rPr>
        <w:t xml:space="preserve"> is </w:t>
      </w:r>
      <w:proofErr w:type="spellStart"/>
      <w:r>
        <w:rPr>
          <w:rFonts w:ascii="Calibri" w:eastAsia="Calibri" w:hAnsi="Calibri" w:cs="Calibri"/>
        </w:rPr>
        <w:t>verifed</w:t>
      </w:r>
      <w:proofErr w:type="spellEnd"/>
      <w:r>
        <w:rPr>
          <w:rFonts w:ascii="Calibri" w:eastAsia="Calibri" w:hAnsi="Calibri" w:cs="Calibri"/>
        </w:rPr>
        <w:t xml:space="preserve"> call 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of updates  for this section</w:t>
      </w:r>
    </w:p>
    <w:p w:rsidR="0052603A" w:rsidRDefault="009902B4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****Updates </w:t>
      </w:r>
      <w:proofErr w:type="gramStart"/>
      <w:r>
        <w:rPr>
          <w:rFonts w:ascii="Calibri" w:eastAsia="Calibri" w:hAnsi="Calibri" w:cs="Calibri"/>
          <w:b/>
        </w:rPr>
        <w:t>end  7</w:t>
      </w:r>
      <w:proofErr w:type="gramEnd"/>
      <w:r>
        <w:rPr>
          <w:rFonts w:ascii="Calibri" w:eastAsia="Calibri" w:hAnsi="Calibri" w:cs="Calibri"/>
          <w:b/>
        </w:rPr>
        <w:t>/12/2013 *</w:t>
      </w:r>
      <w:r>
        <w:rPr>
          <w:rFonts w:ascii="Calibri" w:eastAsia="Calibri" w:hAnsi="Calibri" w:cs="Calibri"/>
          <w:b/>
        </w:rPr>
        <w:t>****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 xml:space="preserve">CREATE user after the data is validated </w:t>
      </w:r>
    </w:p>
    <w:p w:rsidR="0052603A" w:rsidRDefault="0052603A">
      <w:pPr>
        <w:spacing w:line="240" w:lineRule="auto"/>
        <w:rPr>
          <w:rFonts w:ascii="Calibri" w:eastAsia="Calibri" w:hAnsi="Calibri" w:cs="Calibri"/>
          <w:b/>
          <w:u w:val="single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Method call: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hyperlink r:id="rId25">
        <w:r>
          <w:rPr>
            <w:rFonts w:ascii="Calibri" w:eastAsia="Calibri" w:hAnsi="Calibri" w:cs="Calibri"/>
            <w:color w:val="0000FF"/>
            <w:u w:val="single"/>
          </w:rPr>
          <w:t>http://173.160.122.195/</w:t>
        </w:r>
        <w:r>
          <w:rPr>
            <w:rFonts w:ascii="Calibri" w:eastAsia="Calibri" w:hAnsi="Calibri" w:cs="Calibri"/>
            <w:color w:val="0000FF"/>
            <w:u w:val="single"/>
          </w:rPr>
          <w:t>AuthenticationService/MembershipServic</w:t>
        </w:r>
        <w:r>
          <w:rPr>
            <w:rFonts w:ascii="Calibri" w:eastAsia="Calibri" w:hAnsi="Calibri" w:cs="Calibri"/>
            <w:color w:val="0000FF"/>
            <w:u w:val="single"/>
          </w:rPr>
          <w:t>e.svc/Rest/createuser</w:t>
        </w:r>
      </w:hyperlink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this</w:t>
      </w:r>
      <w:proofErr w:type="gramEnd"/>
      <w:r>
        <w:rPr>
          <w:rFonts w:ascii="Calibri" w:eastAsia="Calibri" w:hAnsi="Calibri" w:cs="Calibri"/>
        </w:rPr>
        <w:t xml:space="preserve"> is a POST method…</w:t>
      </w:r>
    </w:p>
    <w:p w:rsidR="0052603A" w:rsidRDefault="0052603A">
      <w:pPr>
        <w:spacing w:line="240" w:lineRule="auto"/>
        <w:rPr>
          <w:rFonts w:ascii="Calibri" w:eastAsia="Calibri" w:hAnsi="Calibri" w:cs="Calibri"/>
          <w:b/>
          <w:u w:val="single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here</w:t>
      </w:r>
      <w:proofErr w:type="gramEnd"/>
      <w:r>
        <w:rPr>
          <w:rFonts w:ascii="Calibri" w:eastAsia="Calibri" w:hAnsi="Calibri" w:cs="Calibri"/>
        </w:rPr>
        <w:t xml:space="preserve"> is a sample of the POST JSON  data needed for the </w:t>
      </w:r>
      <w:proofErr w:type="spellStart"/>
      <w:r>
        <w:rPr>
          <w:rFonts w:ascii="Calibri" w:eastAsia="Calibri" w:hAnsi="Calibri" w:cs="Calibri"/>
        </w:rPr>
        <w:t>createprofile</w:t>
      </w:r>
      <w:proofErr w:type="spellEnd"/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birthdate</w:t>
      </w:r>
      <w:proofErr w:type="gramEnd"/>
      <w:r>
        <w:rPr>
          <w:rFonts w:ascii="Calibri" w:eastAsia="Calibri" w:hAnsi="Calibri" w:cs="Calibri"/>
        </w:rPr>
        <w:t>":"\/Date(928167600000-0500)\/",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city</w:t>
      </w:r>
      <w:proofErr w:type="gramEnd"/>
      <w:r>
        <w:rPr>
          <w:rFonts w:ascii="Calibri" w:eastAsia="Calibri" w:hAnsi="Calibri" w:cs="Calibri"/>
        </w:rPr>
        <w:t>":"Minneapolis</w:t>
      </w:r>
      <w:proofErr w:type="spellEnd"/>
      <w:r>
        <w:rPr>
          <w:rFonts w:ascii="Calibri" w:eastAsia="Calibri" w:hAnsi="Calibri" w:cs="Calibri"/>
        </w:rPr>
        <w:t>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country</w:t>
      </w:r>
      <w:proofErr w:type="gramEnd"/>
      <w:r>
        <w:rPr>
          <w:rFonts w:ascii="Calibri" w:eastAsia="Calibri" w:hAnsi="Calibri" w:cs="Calibri"/>
        </w:rPr>
        <w:t>":"United</w:t>
      </w:r>
      <w:proofErr w:type="spellEnd"/>
      <w:r>
        <w:rPr>
          <w:rFonts w:ascii="Calibri" w:eastAsia="Calibri" w:hAnsi="Calibri" w:cs="Calibri"/>
        </w:rPr>
        <w:t xml:space="preserve"> States",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"email":"testdsdsdasda@yahoo.com",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"</w:t>
      </w:r>
      <w:proofErr w:type="spellStart"/>
      <w:proofErr w:type="gramStart"/>
      <w:r>
        <w:rPr>
          <w:rFonts w:ascii="Calibri" w:eastAsia="Calibri" w:hAnsi="Calibri" w:cs="Calibri"/>
        </w:rPr>
        <w:t>gender</w:t>
      </w:r>
      <w:proofErr w:type="gramEnd"/>
      <w:r>
        <w:rPr>
          <w:rFonts w:ascii="Calibri" w:eastAsia="Calibri" w:hAnsi="Calibri" w:cs="Calibri"/>
        </w:rPr>
        <w:t>":"Male</w:t>
      </w:r>
      <w:proofErr w:type="spellEnd"/>
      <w:r>
        <w:rPr>
          <w:rFonts w:ascii="Calibri" w:eastAsia="Calibri" w:hAnsi="Calibri" w:cs="Calibri"/>
        </w:rPr>
        <w:t>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isApproved</w:t>
      </w:r>
      <w:proofErr w:type="spellEnd"/>
      <w:proofErr w:type="gramEnd"/>
      <w:r>
        <w:rPr>
          <w:rFonts w:ascii="Calibri" w:eastAsia="Calibri" w:hAnsi="Calibri" w:cs="Calibri"/>
        </w:rPr>
        <w:t>":true,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lattitude</w:t>
      </w:r>
      <w:proofErr w:type="gramEnd"/>
      <w:r>
        <w:rPr>
          <w:rFonts w:ascii="Calibri" w:eastAsia="Calibri" w:hAnsi="Calibri" w:cs="Calibri"/>
        </w:rPr>
        <w:t>":1.26743233E+15,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longitude</w:t>
      </w:r>
      <w:proofErr w:type="gramEnd"/>
      <w:r>
        <w:rPr>
          <w:rFonts w:ascii="Calibri" w:eastAsia="Calibri" w:hAnsi="Calibri" w:cs="Calibri"/>
        </w:rPr>
        <w:t>":1.26743233E+15,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openidIdentifer</w:t>
      </w:r>
      <w:proofErr w:type="spellEnd"/>
      <w:r>
        <w:rPr>
          <w:rFonts w:ascii="Calibri" w:eastAsia="Calibri" w:hAnsi="Calibri" w:cs="Calibri"/>
        </w:rPr>
        <w:t>":"",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openidProvidername</w:t>
      </w:r>
      <w:proofErr w:type="spellEnd"/>
      <w:r>
        <w:rPr>
          <w:rFonts w:ascii="Calibri" w:eastAsia="Calibri" w:hAnsi="Calibri" w:cs="Calibri"/>
        </w:rPr>
        <w:t>":"",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":"kayode02",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providerUserKey</w:t>
      </w:r>
      <w:proofErr w:type="spellEnd"/>
      <w:proofErr w:type="gramEnd"/>
      <w:r>
        <w:rPr>
          <w:rFonts w:ascii="Calibri" w:eastAsia="Calibri" w:hAnsi="Calibri" w:cs="Calibri"/>
        </w:rPr>
        <w:t>":{},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"</w:t>
      </w:r>
      <w:proofErr w:type="gramStart"/>
      <w:r>
        <w:rPr>
          <w:rFonts w:ascii="Calibri" w:eastAsia="Calibri" w:hAnsi="Calibri" w:cs="Calibri"/>
        </w:rPr>
        <w:t>screenname</w:t>
      </w:r>
      <w:proofErr w:type="gramEnd"/>
      <w:r>
        <w:rPr>
          <w:rFonts w:ascii="Calibri" w:eastAsia="Calibri" w:hAnsi="Calibri" w:cs="Calibri"/>
        </w:rPr>
        <w:t>":"testofusername23",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securityAnswer</w:t>
      </w:r>
      <w:proofErr w:type="spellEnd"/>
      <w:r>
        <w:rPr>
          <w:rFonts w:ascii="Calibri" w:eastAsia="Calibri" w:hAnsi="Calibri" w:cs="Calibri"/>
        </w:rPr>
        <w:t>":"",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"</w:t>
      </w:r>
      <w:proofErr w:type="spellStart"/>
      <w:r>
        <w:rPr>
          <w:rFonts w:ascii="Calibri" w:eastAsia="Calibri" w:hAnsi="Calibri" w:cs="Calibri"/>
        </w:rPr>
        <w:t>securityQuestion</w:t>
      </w:r>
      <w:proofErr w:type="spellEnd"/>
      <w:r>
        <w:rPr>
          <w:rFonts w:ascii="Calibri" w:eastAsia="Calibri" w:hAnsi="Calibri" w:cs="Calibri"/>
        </w:rPr>
        <w:t>":"",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stateprovince</w:t>
      </w:r>
      <w:proofErr w:type="spellEnd"/>
      <w:proofErr w:type="gramEnd"/>
      <w:r>
        <w:rPr>
          <w:rFonts w:ascii="Calibri" w:eastAsia="Calibri" w:hAnsi="Calibri" w:cs="Calibri"/>
        </w:rPr>
        <w:t>":"Minnesota",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status</w:t>
      </w:r>
      <w:proofErr w:type="gramEnd"/>
      <w:r>
        <w:rPr>
          <w:rFonts w:ascii="Calibri" w:eastAsia="Calibri" w:hAnsi="Calibri" w:cs="Calibri"/>
        </w:rPr>
        <w:t>":0,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examplecreate</w:t>
      </w:r>
      <w:proofErr w:type="spellEnd"/>
      <w:r>
        <w:rPr>
          <w:rFonts w:ascii="Calibri" w:eastAsia="Calibri" w:hAnsi="Calibri" w:cs="Calibri"/>
        </w:rPr>
        <w:t>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zippostalcode</w:t>
      </w:r>
      <w:proofErr w:type="gramEnd"/>
      <w:r>
        <w:rPr>
          <w:rFonts w:ascii="Calibri" w:eastAsia="Calibri" w:hAnsi="Calibri" w:cs="Calibri"/>
        </w:rPr>
        <w:t>":"55411"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now password is sent in plain text but will be over SSL later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***NEW ****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added a new response object that returns JSON data </w:t>
      </w:r>
      <w:proofErr w:type="gramStart"/>
      <w:r>
        <w:rPr>
          <w:rFonts w:ascii="Calibri" w:eastAsia="Calibri" w:hAnsi="Calibri" w:cs="Calibri"/>
        </w:rPr>
        <w:t>i</w:t>
      </w:r>
      <w:r>
        <w:rPr>
          <w:rFonts w:ascii="Calibri" w:eastAsia="Calibri" w:hAnsi="Calibri" w:cs="Calibri"/>
        </w:rPr>
        <w:t>n  the</w:t>
      </w:r>
      <w:proofErr w:type="gramEnd"/>
      <w:r>
        <w:rPr>
          <w:rFonts w:ascii="Calibri" w:eastAsia="Calibri" w:hAnsi="Calibri" w:cs="Calibri"/>
        </w:rPr>
        <w:t xml:space="preserve"> following format :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{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"Documents":[{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document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":[81,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109,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70,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122,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90,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83,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65,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50,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78,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67,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66,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84,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100,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72,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74,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108,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89,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87,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48,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61],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documenttype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":0,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lastRenderedPageBreak/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filename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 xml:space="preserve"> content",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mimetype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 content"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}],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ResponseMessages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":[{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dataelement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 content",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errormessage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 content",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message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 xml:space="preserve"> content"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}],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currentstatuscode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":0,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currentstatusdate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":"\/Date(928167600000-0500)\/",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email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":"String</w:t>
      </w:r>
      <w:proofErr w:type="spell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 xml:space="preserve"> content",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"profileid1":"String content",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"profileid2":"String content",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profilestatus</w:t>
      </w:r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":0,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profilestatusdate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":"\/Date(928167600000-0500)\/",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requestreturnflag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":true,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responsecreatedate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4"/>
          <w:shd w:val="clear" w:color="auto" w:fill="E5E5CC"/>
        </w:rPr>
        <w:t>":"\/Date(928167600000-0500)\/"</w:t>
      </w:r>
    </w:p>
    <w:p w:rsidR="0052603A" w:rsidRDefault="009902B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}</w:t>
      </w:r>
    </w:p>
    <w:p w:rsidR="0052603A" w:rsidRDefault="0052603A">
      <w:pPr>
        <w:spacing w:line="240" w:lineRule="auto"/>
        <w:rPr>
          <w:rFonts w:ascii="Courier New" w:eastAsia="Courier New" w:hAnsi="Courier New" w:cs="Courier New"/>
          <w:color w:val="000000"/>
          <w:sz w:val="24"/>
        </w:rPr>
      </w:pPr>
    </w:p>
    <w:p w:rsidR="0052603A" w:rsidRDefault="009902B4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Courier New" w:eastAsia="Courier New" w:hAnsi="Courier New" w:cs="Courier New"/>
          <w:color w:val="000000"/>
          <w:sz w:val="24"/>
        </w:rPr>
        <w:t>ResponseMessages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will contain any error or other messages regarding if the profile was created </w:t>
      </w:r>
      <w:proofErr w:type="gramStart"/>
      <w:r>
        <w:rPr>
          <w:rFonts w:ascii="Courier New" w:eastAsia="Courier New" w:hAnsi="Courier New" w:cs="Courier New"/>
          <w:color w:val="000000"/>
          <w:sz w:val="24"/>
        </w:rPr>
        <w:t>or  activated</w:t>
      </w:r>
      <w:proofErr w:type="gramEnd"/>
      <w:r>
        <w:rPr>
          <w:rFonts w:ascii="Courier New" w:eastAsia="Courier New" w:hAnsi="Courier New" w:cs="Courier New"/>
          <w:color w:val="000000"/>
          <w:sz w:val="24"/>
        </w:rPr>
        <w:t xml:space="preserve"> or any other type of action.  IF there were any problems the </w:t>
      </w:r>
      <w:proofErr w:type="spellStart"/>
      <w:r>
        <w:rPr>
          <w:rFonts w:ascii="Courier New" w:eastAsia="Courier New" w:hAnsi="Courier New" w:cs="Courier New"/>
          <w:color w:val="000000"/>
          <w:sz w:val="24"/>
        </w:rPr>
        <w:t>errormessage</w:t>
      </w:r>
      <w:proofErr w:type="spellEnd"/>
      <w:r>
        <w:rPr>
          <w:rFonts w:ascii="Courier New" w:eastAsia="Courier New" w:hAnsi="Courier New" w:cs="Courier New"/>
          <w:color w:val="000000"/>
          <w:sz w:val="24"/>
        </w:rPr>
        <w:t xml:space="preserve"> field will be populated as well.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color w:val="FF0000"/>
        </w:rPr>
      </w:pPr>
      <w:r>
        <w:rPr>
          <w:rFonts w:ascii="Calibri" w:eastAsia="Calibri" w:hAnsi="Calibri" w:cs="Calibri"/>
          <w:color w:val="FF0000"/>
        </w:rPr>
        <w:t>Also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The </w:t>
      </w:r>
      <w:proofErr w:type="spellStart"/>
      <w:r>
        <w:rPr>
          <w:rFonts w:ascii="Calibri" w:eastAsia="Calibri" w:hAnsi="Calibri" w:cs="Calibri"/>
        </w:rPr>
        <w:t>createuser</w:t>
      </w:r>
      <w:proofErr w:type="spellEnd"/>
      <w:r>
        <w:rPr>
          <w:rFonts w:ascii="Calibri" w:eastAsia="Calibri" w:hAnsi="Calibri" w:cs="Calibri"/>
        </w:rPr>
        <w:t xml:space="preserve"> service </w:t>
      </w:r>
      <w:proofErr w:type="gramStart"/>
      <w:r>
        <w:rPr>
          <w:rFonts w:ascii="Calibri" w:eastAsia="Calibri" w:hAnsi="Calibri" w:cs="Calibri"/>
        </w:rPr>
        <w:t>call  valid</w:t>
      </w:r>
      <w:r>
        <w:rPr>
          <w:rFonts w:ascii="Calibri" w:eastAsia="Calibri" w:hAnsi="Calibri" w:cs="Calibri"/>
        </w:rPr>
        <w:t>ates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unequie</w:t>
      </w:r>
      <w:proofErr w:type="spellEnd"/>
      <w:r>
        <w:rPr>
          <w:rFonts w:ascii="Calibri" w:eastAsia="Calibri" w:hAnsi="Calibri" w:cs="Calibri"/>
        </w:rPr>
        <w:t xml:space="preserve">  email address and username only, in the future we will validate long and </w:t>
      </w:r>
      <w:proofErr w:type="spellStart"/>
      <w:r>
        <w:rPr>
          <w:rFonts w:ascii="Calibri" w:eastAsia="Calibri" w:hAnsi="Calibri" w:cs="Calibri"/>
        </w:rPr>
        <w:t>lat</w:t>
      </w:r>
      <w:proofErr w:type="spellEnd"/>
      <w:r>
        <w:rPr>
          <w:rFonts w:ascii="Calibri" w:eastAsia="Calibri" w:hAnsi="Calibri" w:cs="Calibri"/>
        </w:rPr>
        <w:t xml:space="preserve"> to make sure they match city and country :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</w:t>
      </w:r>
      <w:proofErr w:type="spellStart"/>
      <w:r>
        <w:rPr>
          <w:rFonts w:ascii="Calibri" w:eastAsia="Calibri" w:hAnsi="Calibri" w:cs="Calibri"/>
        </w:rPr>
        <w:t>eample</w:t>
      </w:r>
      <w:proofErr w:type="spellEnd"/>
      <w:r>
        <w:rPr>
          <w:rFonts w:ascii="Calibri" w:eastAsia="Calibri" w:hAnsi="Calibri" w:cs="Calibri"/>
        </w:rPr>
        <w:t xml:space="preserve"> a duplicate email will return the following JSON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Microsoft Sans Serif" w:eastAsia="Microsoft Sans Serif" w:hAnsi="Microsoft Sans Serif" w:cs="Microsoft Sans Serif"/>
          <w:sz w:val="17"/>
        </w:rPr>
      </w:pPr>
      <w:r>
        <w:rPr>
          <w:rFonts w:ascii="Microsoft Sans Serif" w:eastAsia="Microsoft Sans Serif" w:hAnsi="Microsoft Sans Serif" w:cs="Microsoft Sans Serif"/>
          <w:sz w:val="17"/>
        </w:rPr>
        <w:t>{</w:t>
      </w:r>
    </w:p>
    <w:p w:rsidR="0052603A" w:rsidRDefault="009902B4">
      <w:pPr>
        <w:spacing w:line="240" w:lineRule="auto"/>
        <w:rPr>
          <w:rFonts w:ascii="Microsoft Sans Serif" w:eastAsia="Microsoft Sans Serif" w:hAnsi="Microsoft Sans Serif" w:cs="Microsoft Sans Serif"/>
          <w:sz w:val="17"/>
        </w:rPr>
      </w:pPr>
      <w:r>
        <w:rPr>
          <w:rFonts w:ascii="Microsoft Sans Serif" w:eastAsia="Microsoft Sans Serif" w:hAnsi="Microsoft Sans Serif" w:cs="Microsoft Sans Serif"/>
          <w:sz w:val="17"/>
        </w:rPr>
        <w:t>"Documents"</w:t>
      </w:r>
      <w:proofErr w:type="gramStart"/>
      <w:r>
        <w:rPr>
          <w:rFonts w:ascii="Microsoft Sans Serif" w:eastAsia="Microsoft Sans Serif" w:hAnsi="Microsoft Sans Serif" w:cs="Microsoft Sans Serif"/>
          <w:sz w:val="17"/>
        </w:rPr>
        <w:t>:[</w:t>
      </w:r>
      <w:proofErr w:type="gramEnd"/>
      <w:r>
        <w:rPr>
          <w:rFonts w:ascii="Microsoft Sans Serif" w:eastAsia="Microsoft Sans Serif" w:hAnsi="Microsoft Sans Serif" w:cs="Microsoft Sans Serif"/>
          <w:sz w:val="17"/>
        </w:rPr>
        <w:t>],</w:t>
      </w:r>
    </w:p>
    <w:p w:rsidR="0052603A" w:rsidRDefault="009902B4">
      <w:pPr>
        <w:spacing w:line="240" w:lineRule="auto"/>
        <w:rPr>
          <w:rFonts w:ascii="Microsoft Sans Serif" w:eastAsia="Microsoft Sans Serif" w:hAnsi="Microsoft Sans Serif" w:cs="Microsoft Sans Serif"/>
          <w:sz w:val="17"/>
        </w:rPr>
      </w:pPr>
      <w:r>
        <w:rPr>
          <w:rFonts w:ascii="Microsoft Sans Serif" w:eastAsia="Microsoft Sans Serif" w:hAnsi="Microsoft Sans Serif" w:cs="Microsoft Sans Serif"/>
          <w:sz w:val="17"/>
        </w:rPr>
        <w:t>"ResponseMessages":[{"dataelement":"","mes</w:t>
      </w:r>
      <w:r>
        <w:rPr>
          <w:rFonts w:ascii="Microsoft Sans Serif" w:eastAsia="Microsoft Sans Serif" w:hAnsi="Microsoft Sans Serif" w:cs="Microsoft Sans Serif"/>
          <w:sz w:val="17"/>
        </w:rPr>
        <w:t xml:space="preserve">sage":"","errormessage":"Duplicate </w:t>
      </w:r>
      <w:proofErr w:type="gramStart"/>
      <w:r>
        <w:rPr>
          <w:rFonts w:ascii="Microsoft Sans Serif" w:eastAsia="Microsoft Sans Serif" w:hAnsi="Microsoft Sans Serif" w:cs="Microsoft Sans Serif"/>
          <w:sz w:val="17"/>
        </w:rPr>
        <w:t>email :</w:t>
      </w:r>
      <w:proofErr w:type="gramEnd"/>
      <w:r>
        <w:rPr>
          <w:rFonts w:ascii="Microsoft Sans Serif" w:eastAsia="Microsoft Sans Serif" w:hAnsi="Microsoft Sans Serif" w:cs="Microsoft Sans Serif"/>
          <w:sz w:val="17"/>
        </w:rPr>
        <w:t xml:space="preserve"> the email :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testdsdsdasda@yahoo.comalready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exists"}],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Microsoft Sans Serif" w:eastAsia="Microsoft Sans Serif" w:hAnsi="Microsoft Sans Serif" w:cs="Microsoft Sans Serif"/>
          <w:sz w:val="17"/>
        </w:rPr>
        <w:t>"currentstatuscode":0,"currentstatusdate":"\/Date(-62135575200000-0600)\/","email":"","profileid1":"","profileid2":"","profilestatus":0,"profilestatusdate":"\/Date(-62135575200000-0600)\/","requestreturnflag":false,"responsecreatedate":"\/Date(-62135575200</w:t>
      </w:r>
      <w:r>
        <w:rPr>
          <w:rFonts w:ascii="Microsoft Sans Serif" w:eastAsia="Microsoft Sans Serif" w:hAnsi="Microsoft Sans Serif" w:cs="Microsoft Sans Serif"/>
          <w:sz w:val="17"/>
        </w:rPr>
        <w:t>000-0600)\/"}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And duplicate username: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Microsoft Sans Serif" w:eastAsia="Microsoft Sans Serif" w:hAnsi="Microsoft Sans Serif" w:cs="Microsoft Sans Serif"/>
          <w:sz w:val="17"/>
        </w:rPr>
        <w:lastRenderedPageBreak/>
        <w:t>{"Documents":[],"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ResponseMessages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":[{"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dataelement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":"","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errormessage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":"Duplicate username : the username :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examplecreatealready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exists","message":"Unable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to create profile"}],"currentstatuscode":0,"currentstatusdate":"\/Date(-62135575200000-0600)\/","email"</w:t>
      </w:r>
      <w:r>
        <w:rPr>
          <w:rFonts w:ascii="Microsoft Sans Serif" w:eastAsia="Microsoft Sans Serif" w:hAnsi="Microsoft Sans Serif" w:cs="Microsoft Sans Serif"/>
          <w:sz w:val="17"/>
        </w:rPr>
        <w:t>:"","profileid1":"","profileid2":"","profilestatus":0,"profilestatusdate":"\/Date(-62135575200000-0600)\/","requestreturnflag":false,"responsecreatedate":"\/Date(-62135575200000-0600)\/"}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success </w:t>
      </w:r>
      <w:proofErr w:type="spellStart"/>
      <w:r>
        <w:rPr>
          <w:rFonts w:ascii="Calibri" w:eastAsia="Calibri" w:hAnsi="Calibri" w:cs="Calibri"/>
        </w:rPr>
        <w:t>ful</w:t>
      </w:r>
      <w:proofErr w:type="spellEnd"/>
      <w:r>
        <w:rPr>
          <w:rFonts w:ascii="Calibri" w:eastAsia="Calibri" w:hAnsi="Calibri" w:cs="Calibri"/>
        </w:rPr>
        <w:t xml:space="preserve"> created </w:t>
      </w:r>
      <w:proofErr w:type="gramStart"/>
      <w:r>
        <w:rPr>
          <w:rFonts w:ascii="Calibri" w:eastAsia="Calibri" w:hAnsi="Calibri" w:cs="Calibri"/>
        </w:rPr>
        <w:t>profile :</w:t>
      </w:r>
      <w:proofErr w:type="gramEnd"/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Microsoft Sans Serif" w:eastAsia="Microsoft Sans Serif" w:hAnsi="Microsoft Sans Serif" w:cs="Microsoft Sans Serif"/>
          <w:sz w:val="17"/>
        </w:rPr>
        <w:t>{"Documents":[],"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ResponseMessages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>":[{"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dataelement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":"","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errormessage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":"”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message":"profile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</w:t>
      </w:r>
      <w:proofErr w:type="spellStart"/>
      <w:r>
        <w:rPr>
          <w:rFonts w:ascii="Microsoft Sans Serif" w:eastAsia="Microsoft Sans Serif" w:hAnsi="Microsoft Sans Serif" w:cs="Microsoft Sans Serif"/>
          <w:sz w:val="17"/>
        </w:rPr>
        <w:t>creatred</w:t>
      </w:r>
      <w:proofErr w:type="spellEnd"/>
      <w:r>
        <w:rPr>
          <w:rFonts w:ascii="Microsoft Sans Serif" w:eastAsia="Microsoft Sans Serif" w:hAnsi="Microsoft Sans Serif" w:cs="Microsoft Sans Serif"/>
          <w:sz w:val="17"/>
        </w:rPr>
        <w:t xml:space="preserve"> succesfully"}],"currentstatuscode":0,"currentstatusdate":"\/Date(-62135575200000-0600)\/","email":"","profileid1":"","profileid2":"","profilestatus":0,"profilestatusdate":"\/Date(-621355752</w:t>
      </w:r>
      <w:r>
        <w:rPr>
          <w:rFonts w:ascii="Microsoft Sans Serif" w:eastAsia="Microsoft Sans Serif" w:hAnsi="Microsoft Sans Serif" w:cs="Microsoft Sans Serif"/>
          <w:sz w:val="17"/>
        </w:rPr>
        <w:t>00000-0600)\/","requestreturnflag":false,"responsecreatedate":"\/Date(-62135575200000-0600)\/"}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Option B.  Facebook or </w:t>
      </w:r>
      <w:proofErr w:type="spellStart"/>
      <w:r>
        <w:rPr>
          <w:rFonts w:ascii="Calibri" w:eastAsia="Calibri" w:hAnsi="Calibri" w:cs="Calibri"/>
        </w:rPr>
        <w:t>openID</w:t>
      </w:r>
      <w:proofErr w:type="spellEnd"/>
      <w:r>
        <w:rPr>
          <w:rFonts w:ascii="Calibri" w:eastAsia="Calibri" w:hAnsi="Calibri" w:cs="Calibri"/>
        </w:rPr>
        <w:t xml:space="preserve"> user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-pretty much same as </w:t>
      </w:r>
      <w:proofErr w:type="gramStart"/>
      <w:r>
        <w:rPr>
          <w:rFonts w:ascii="Calibri" w:eastAsia="Calibri" w:hAnsi="Calibri" w:cs="Calibri"/>
        </w:rPr>
        <w:t>above ,</w:t>
      </w:r>
      <w:proofErr w:type="gramEnd"/>
      <w:r>
        <w:rPr>
          <w:rFonts w:ascii="Calibri" w:eastAsia="Calibri" w:hAnsi="Calibri" w:cs="Calibri"/>
        </w:rPr>
        <w:t xml:space="preserve"> difference is you use  the following  JSON payload instead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: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{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birthdate</w:t>
      </w:r>
      <w:proofErr w:type="gramEnd"/>
      <w:r>
        <w:rPr>
          <w:rFonts w:ascii="Calibri" w:eastAsia="Calibri" w:hAnsi="Calibri" w:cs="Calibri"/>
        </w:rPr>
        <w:t>":"\/Date(928167</w:t>
      </w:r>
      <w:r>
        <w:rPr>
          <w:rFonts w:ascii="Calibri" w:eastAsia="Calibri" w:hAnsi="Calibri" w:cs="Calibri"/>
        </w:rPr>
        <w:t>600000-0500)\/",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city</w:t>
      </w:r>
      <w:proofErr w:type="gramEnd"/>
      <w:r>
        <w:rPr>
          <w:rFonts w:ascii="Calibri" w:eastAsia="Calibri" w:hAnsi="Calibri" w:cs="Calibri"/>
        </w:rPr>
        <w:t>":"Minneapolis</w:t>
      </w:r>
      <w:proofErr w:type="spellEnd"/>
      <w:r>
        <w:rPr>
          <w:rFonts w:ascii="Calibri" w:eastAsia="Calibri" w:hAnsi="Calibri" w:cs="Calibri"/>
        </w:rPr>
        <w:t>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country</w:t>
      </w:r>
      <w:proofErr w:type="gramEnd"/>
      <w:r>
        <w:rPr>
          <w:rFonts w:ascii="Calibri" w:eastAsia="Calibri" w:hAnsi="Calibri" w:cs="Calibri"/>
        </w:rPr>
        <w:t>":"United</w:t>
      </w:r>
      <w:proofErr w:type="spellEnd"/>
      <w:r>
        <w:rPr>
          <w:rFonts w:ascii="Calibri" w:eastAsia="Calibri" w:hAnsi="Calibri" w:cs="Calibri"/>
        </w:rPr>
        <w:t xml:space="preserve"> States",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"email":"testdsdsdasda@yahoo.com",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gender</w:t>
      </w:r>
      <w:proofErr w:type="gramEnd"/>
      <w:r>
        <w:rPr>
          <w:rFonts w:ascii="Calibri" w:eastAsia="Calibri" w:hAnsi="Calibri" w:cs="Calibri"/>
        </w:rPr>
        <w:t>":"Male</w:t>
      </w:r>
      <w:proofErr w:type="spellEnd"/>
      <w:r>
        <w:rPr>
          <w:rFonts w:ascii="Calibri" w:eastAsia="Calibri" w:hAnsi="Calibri" w:cs="Calibri"/>
        </w:rPr>
        <w:t>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isApproved</w:t>
      </w:r>
      <w:proofErr w:type="spellEnd"/>
      <w:proofErr w:type="gramEnd"/>
      <w:r>
        <w:rPr>
          <w:rFonts w:ascii="Calibri" w:eastAsia="Calibri" w:hAnsi="Calibri" w:cs="Calibri"/>
        </w:rPr>
        <w:t>":true,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lattitude</w:t>
      </w:r>
      <w:proofErr w:type="gramEnd"/>
      <w:r>
        <w:rPr>
          <w:rFonts w:ascii="Calibri" w:eastAsia="Calibri" w:hAnsi="Calibri" w:cs="Calibri"/>
        </w:rPr>
        <w:t>":1.26743233E+15,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longitude</w:t>
      </w:r>
      <w:proofErr w:type="gramEnd"/>
      <w:r>
        <w:rPr>
          <w:rFonts w:ascii="Calibri" w:eastAsia="Calibri" w:hAnsi="Calibri" w:cs="Calibri"/>
        </w:rPr>
        <w:t>":1.26743233E+15,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openidIdentifer</w:t>
      </w:r>
      <w:proofErr w:type="gramEnd"/>
      <w:r>
        <w:rPr>
          <w:rFonts w:ascii="Calibri" w:eastAsia="Calibri" w:hAnsi="Calibri" w:cs="Calibri"/>
        </w:rPr>
        <w:t>":"1",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openidProvidername</w:t>
      </w:r>
      <w:proofErr w:type="spellEnd"/>
      <w:proofErr w:type="gramEnd"/>
      <w:r>
        <w:rPr>
          <w:rFonts w:ascii="Calibri" w:eastAsia="Calibri" w:hAnsi="Calibri" w:cs="Calibri"/>
        </w:rPr>
        <w:t>":"Facebook"</w:t>
      </w:r>
      <w:r>
        <w:rPr>
          <w:rFonts w:ascii="Calibri" w:eastAsia="Calibri" w:hAnsi="Calibri" w:cs="Calibri"/>
        </w:rPr>
        <w:t>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"</w:t>
      </w:r>
      <w:proofErr w:type="gramStart"/>
      <w:r>
        <w:rPr>
          <w:rFonts w:ascii="Calibri" w:eastAsia="Calibri" w:hAnsi="Calibri" w:cs="Calibri"/>
        </w:rPr>
        <w:t>password</w:t>
      </w:r>
      <w:proofErr w:type="gramEnd"/>
      <w:r>
        <w:rPr>
          <w:rFonts w:ascii="Calibri" w:eastAsia="Calibri" w:hAnsi="Calibri" w:cs="Calibri"/>
        </w:rPr>
        <w:t>":"kayode02",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providerUserKey</w:t>
      </w:r>
      <w:proofErr w:type="spellEnd"/>
      <w:proofErr w:type="gramEnd"/>
      <w:r>
        <w:rPr>
          <w:rFonts w:ascii="Calibri" w:eastAsia="Calibri" w:hAnsi="Calibri" w:cs="Calibri"/>
        </w:rPr>
        <w:t>":{},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screenname</w:t>
      </w:r>
      <w:proofErr w:type="gramEnd"/>
      <w:r>
        <w:rPr>
          <w:rFonts w:ascii="Calibri" w:eastAsia="Calibri" w:hAnsi="Calibri" w:cs="Calibri"/>
        </w:rPr>
        <w:t>":"testofusername23",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securityAnswer</w:t>
      </w:r>
      <w:proofErr w:type="spellEnd"/>
      <w:r>
        <w:rPr>
          <w:rFonts w:ascii="Calibri" w:eastAsia="Calibri" w:hAnsi="Calibri" w:cs="Calibri"/>
        </w:rPr>
        <w:t>":"",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r>
        <w:rPr>
          <w:rFonts w:ascii="Calibri" w:eastAsia="Calibri" w:hAnsi="Calibri" w:cs="Calibri"/>
        </w:rPr>
        <w:t>securityQuestion</w:t>
      </w:r>
      <w:proofErr w:type="spellEnd"/>
      <w:r>
        <w:rPr>
          <w:rFonts w:ascii="Calibri" w:eastAsia="Calibri" w:hAnsi="Calibri" w:cs="Calibri"/>
        </w:rPr>
        <w:t>":"",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</w:rPr>
        <w:t>stateprovince</w:t>
      </w:r>
      <w:proofErr w:type="spellEnd"/>
      <w:proofErr w:type="gramEnd"/>
      <w:r>
        <w:rPr>
          <w:rFonts w:ascii="Calibri" w:eastAsia="Calibri" w:hAnsi="Calibri" w:cs="Calibri"/>
        </w:rPr>
        <w:t>":"Minnesota",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status</w:t>
      </w:r>
      <w:proofErr w:type="gramEnd"/>
      <w:r>
        <w:rPr>
          <w:rFonts w:ascii="Calibri" w:eastAsia="Calibri" w:hAnsi="Calibri" w:cs="Calibri"/>
        </w:rPr>
        <w:t>":0,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username</w:t>
      </w:r>
      <w:proofErr w:type="gramEnd"/>
      <w:r>
        <w:rPr>
          <w:rFonts w:ascii="Calibri" w:eastAsia="Calibri" w:hAnsi="Calibri" w:cs="Calibri"/>
        </w:rPr>
        <w:t>":"</w:t>
      </w:r>
      <w:proofErr w:type="spellStart"/>
      <w:r>
        <w:rPr>
          <w:rFonts w:ascii="Calibri" w:eastAsia="Calibri" w:hAnsi="Calibri" w:cs="Calibri"/>
        </w:rPr>
        <w:t>examplecreate</w:t>
      </w:r>
      <w:proofErr w:type="spellEnd"/>
      <w:r>
        <w:rPr>
          <w:rFonts w:ascii="Calibri" w:eastAsia="Calibri" w:hAnsi="Calibri" w:cs="Calibri"/>
        </w:rPr>
        <w:t>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gramStart"/>
      <w:r>
        <w:rPr>
          <w:rFonts w:ascii="Calibri" w:eastAsia="Calibri" w:hAnsi="Calibri" w:cs="Calibri"/>
        </w:rPr>
        <w:t>zippostalcode</w:t>
      </w:r>
      <w:proofErr w:type="gramEnd"/>
      <w:r>
        <w:rPr>
          <w:rFonts w:ascii="Calibri" w:eastAsia="Calibri" w:hAnsi="Calibri" w:cs="Calibri"/>
        </w:rPr>
        <w:t>":"55411"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you can see the </w:t>
      </w:r>
      <w:proofErr w:type="spellStart"/>
      <w:r>
        <w:rPr>
          <w:rFonts w:ascii="Calibri" w:eastAsia="Calibri" w:hAnsi="Calibri" w:cs="Calibri"/>
        </w:rPr>
        <w:t>openIDprovider</w:t>
      </w:r>
      <w:proofErr w:type="spellEnd"/>
      <w:r>
        <w:rPr>
          <w:rFonts w:ascii="Calibri" w:eastAsia="Calibri" w:hAnsi="Calibri" w:cs="Calibri"/>
        </w:rPr>
        <w:t xml:space="preserve"> and Identifier are specified in the 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 xml:space="preserve"> payload.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get </w:t>
      </w:r>
      <w:proofErr w:type="spellStart"/>
      <w:r>
        <w:rPr>
          <w:rFonts w:ascii="Calibri" w:eastAsia="Calibri" w:hAnsi="Calibri" w:cs="Calibri"/>
        </w:rPr>
        <w:t>profileinformation</w:t>
      </w:r>
      <w:proofErr w:type="spellEnd"/>
      <w:r>
        <w:rPr>
          <w:rFonts w:ascii="Calibri" w:eastAsia="Calibri" w:hAnsi="Calibri" w:cs="Calibri"/>
        </w:rPr>
        <w:t xml:space="preserve"> after creation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hyperlink r:id="rId26">
        <w:r>
          <w:rPr>
            <w:rFonts w:ascii="Calibri" w:eastAsia="Calibri" w:hAnsi="Calibri" w:cs="Calibri"/>
            <w:color w:val="0000FF"/>
            <w:u w:val="single"/>
          </w:rPr>
          <w:t>http://173.160.122.195/</w:t>
        </w:r>
        <w:r>
          <w:rPr>
            <w:rFonts w:ascii="Calibri" w:eastAsia="Calibri" w:hAnsi="Calibri" w:cs="Calibri"/>
            <w:color w:val="0000FF"/>
            <w:u w:val="single"/>
          </w:rPr>
          <w:t>MembersService/MembersService.svc/Rest/getprofileidbyusername</w:t>
        </w:r>
      </w:hyperlink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smaple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 xml:space="preserve"> body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username</w:t>
      </w:r>
      <w:proofErr w:type="gramEnd"/>
      <w:r>
        <w:rPr>
          <w:rFonts w:ascii="Times New Roman" w:eastAsia="Times New Roman" w:hAnsi="Times New Roman" w:cs="Times New Roman"/>
          <w:sz w:val="24"/>
        </w:rPr>
        <w:t>":"String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content"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}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or</w:t>
      </w:r>
      <w:proofErr w:type="gramEnd"/>
      <w:r>
        <w:rPr>
          <w:rFonts w:ascii="Calibri" w:eastAsia="Calibri" w:hAnsi="Calibri" w:cs="Calibri"/>
        </w:rPr>
        <w:t xml:space="preserve"> 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hyperlink r:id="rId27">
        <w:r>
          <w:rPr>
            <w:rFonts w:ascii="Calibri" w:eastAsia="Calibri" w:hAnsi="Calibri" w:cs="Calibri"/>
            <w:color w:val="0000FF"/>
            <w:u w:val="single"/>
          </w:rPr>
          <w:t>http://173.160.122.195/</w:t>
        </w:r>
        <w:r>
          <w:rPr>
            <w:rFonts w:ascii="Calibri" w:eastAsia="Calibri" w:hAnsi="Calibri" w:cs="Calibri"/>
            <w:color w:val="0000FF"/>
            <w:u w:val="single"/>
          </w:rPr>
          <w:t>MembersService/MembersService.svc/Rest/getprofileidbyscreenname/</w:t>
        </w:r>
      </w:hyperlink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proofErr w:type="gramStart"/>
      <w:r>
        <w:rPr>
          <w:rFonts w:ascii="Times New Roman" w:eastAsia="Times New Roman" w:hAnsi="Times New Roman" w:cs="Times New Roman"/>
          <w:sz w:val="24"/>
        </w:rPr>
        <w:t>sample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json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body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sc</w:t>
      </w:r>
      <w:r>
        <w:rPr>
          <w:rFonts w:ascii="Times New Roman" w:eastAsia="Times New Roman" w:hAnsi="Times New Roman" w:cs="Times New Roman"/>
          <w:sz w:val="24"/>
        </w:rPr>
        <w:t>reenname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":"String content",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 xml:space="preserve"> }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then</w:t>
      </w:r>
      <w:proofErr w:type="gramEnd"/>
      <w:r>
        <w:rPr>
          <w:rFonts w:ascii="Calibri" w:eastAsia="Calibri" w:hAnsi="Calibri" w:cs="Calibri"/>
        </w:rPr>
        <w:t xml:space="preserve"> use the </w:t>
      </w:r>
      <w:proofErr w:type="spellStart"/>
      <w:r>
        <w:rPr>
          <w:rFonts w:ascii="Calibri" w:eastAsia="Calibri" w:hAnsi="Calibri" w:cs="Calibri"/>
        </w:rPr>
        <w:t>profileID</w:t>
      </w:r>
      <w:proofErr w:type="spellEnd"/>
      <w:r>
        <w:rPr>
          <w:rFonts w:ascii="Calibri" w:eastAsia="Calibri" w:hAnsi="Calibri" w:cs="Calibri"/>
        </w:rPr>
        <w:t xml:space="preserve"> information to populate photos below...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  <w:b/>
        </w:rPr>
        <w:t>photos</w:t>
      </w:r>
      <w:proofErr w:type="gramEnd"/>
      <w:r>
        <w:rPr>
          <w:rFonts w:ascii="Calibri" w:eastAsia="Calibri" w:hAnsi="Calibri" w:cs="Calibri"/>
          <w:b/>
        </w:rPr>
        <w:t xml:space="preserve"> - adding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-A Profile Photo is also required – the ability to allow the user to choose a photo from their device gallery or take a new one to add is needed.  </w:t>
      </w:r>
      <w:proofErr w:type="spellStart"/>
      <w:r>
        <w:rPr>
          <w:rFonts w:ascii="Calibri" w:eastAsia="Calibri" w:hAnsi="Calibri" w:cs="Calibri"/>
        </w:rPr>
        <w:t>Addtionally</w:t>
      </w:r>
      <w:proofErr w:type="spellEnd"/>
      <w:r>
        <w:rPr>
          <w:rFonts w:ascii="Calibri" w:eastAsia="Calibri" w:hAnsi="Calibri" w:cs="Calibri"/>
        </w:rPr>
        <w:t xml:space="preserve"> users need to be able to upload more than a single photo on their initial logon since this functi</w:t>
      </w:r>
      <w:r>
        <w:rPr>
          <w:rFonts w:ascii="Calibri" w:eastAsia="Calibri" w:hAnsi="Calibri" w:cs="Calibri"/>
        </w:rPr>
        <w:t>onality exists currently on the website version.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Media/Photos can be uploaded via two </w:t>
      </w:r>
      <w:proofErr w:type="gramStart"/>
      <w:r>
        <w:rPr>
          <w:rFonts w:ascii="Calibri" w:eastAsia="Calibri" w:hAnsi="Calibri" w:cs="Calibri"/>
        </w:rPr>
        <w:t>methods  and</w:t>
      </w:r>
      <w:proofErr w:type="gramEnd"/>
      <w:r>
        <w:rPr>
          <w:rFonts w:ascii="Calibri" w:eastAsia="Calibri" w:hAnsi="Calibri" w:cs="Calibri"/>
        </w:rPr>
        <w:t xml:space="preserve"> there are 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hyperlink r:id="rId28">
        <w:r>
          <w:rPr>
            <w:rFonts w:ascii="Calibri" w:eastAsia="Calibri" w:hAnsi="Calibri" w:cs="Calibri"/>
            <w:color w:val="0000FF"/>
            <w:u w:val="single"/>
          </w:rPr>
          <w:t>http://173.160.122.195/</w:t>
        </w:r>
        <w:r>
          <w:rPr>
            <w:rFonts w:ascii="Calibri" w:eastAsia="Calibri" w:hAnsi="Calibri" w:cs="Calibri"/>
            <w:color w:val="0000FF"/>
            <w:u w:val="single"/>
          </w:rPr>
          <w:t>MediaService/PhotoService.svc/Rest/help/operations/addphotos</w:t>
        </w:r>
      </w:hyperlink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multiple</w:t>
      </w:r>
      <w:proofErr w:type="gramEnd"/>
      <w:r>
        <w:rPr>
          <w:rFonts w:ascii="Calibri" w:eastAsia="Calibri" w:hAnsi="Calibri" w:cs="Calibri"/>
        </w:rPr>
        <w:t xml:space="preserve"> photos or one </w:t>
      </w:r>
      <w:proofErr w:type="spellStart"/>
      <w:r>
        <w:rPr>
          <w:rFonts w:ascii="Calibri" w:eastAsia="Calibri" w:hAnsi="Calibri" w:cs="Calibri"/>
        </w:rPr>
        <w:t>phot</w:t>
      </w:r>
      <w:proofErr w:type="spellEnd"/>
      <w:r>
        <w:rPr>
          <w:rFonts w:ascii="Calibri" w:eastAsia="Calibri" w:hAnsi="Calibri" w:cs="Calibri"/>
        </w:rPr>
        <w:t xml:space="preserve"> can be added with this call: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hyperlink r:id="rId29">
        <w:r>
          <w:rPr>
            <w:rFonts w:ascii="Calibri" w:eastAsia="Calibri" w:hAnsi="Calibri" w:cs="Calibri"/>
            <w:color w:val="0000FF"/>
            <w:u w:val="single"/>
          </w:rPr>
          <w:t>http://</w:t>
        </w:r>
        <w:r>
          <w:rPr>
            <w:rFonts w:ascii="Calibri" w:eastAsia="Calibri" w:hAnsi="Calibri" w:cs="Calibri"/>
            <w:color w:val="0000FF"/>
            <w:u w:val="single"/>
          </w:rPr>
          <w:t>173.160.122.195/</w:t>
        </w:r>
        <w:r>
          <w:rPr>
            <w:rFonts w:ascii="Calibri" w:eastAsia="Calibri" w:hAnsi="Calibri" w:cs="Calibri"/>
            <w:color w:val="0000FF"/>
            <w:u w:val="single"/>
          </w:rPr>
          <w:t>MediaService/PhotoService.svc/Rest/help/operations/addphotos</w:t>
        </w:r>
      </w:hyperlink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Json</w:t>
      </w:r>
      <w:proofErr w:type="spellEnd"/>
      <w:r>
        <w:rPr>
          <w:rFonts w:ascii="Calibri" w:eastAsia="Calibri" w:hAnsi="Calibri" w:cs="Calibri"/>
        </w:rPr>
        <w:t xml:space="preserve"> body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{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autoupload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":true,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multiple</w:t>
      </w:r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":true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photosuploaded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":[{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approvalstatusid</w:t>
      </w:r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":1,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caption</w:t>
      </w:r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":"String</w:t>
      </w:r>
      <w:proofErr w:type="spell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 xml:space="preserve"> content",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creationdate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":"\/Date(928167600000-0500)\/",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imagebytes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":null,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alibri" w:eastAsia="Calibri" w:hAnsi="Calibri" w:cs="Calibri"/>
          <w:color w:val="000000"/>
          <w:shd w:val="clear" w:color="auto" w:fill="E5E5CC"/>
        </w:rPr>
        <w:t>"imageb64string":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</w:t>
      </w:r>
      <w:r>
        <w:rPr>
          <w:rFonts w:ascii="Calibri" w:eastAsia="Calibri" w:hAnsi="Calibri" w:cs="Calibri"/>
          <w:sz w:val="20"/>
          <w:shd w:val="clear" w:color="auto" w:fill="E5E5CC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/9j/4AAQSkZJRgABAQEASABIAAD/2wBDAA0JCgsKCA0LCgsODg0PEyAVExISEyccHhcgLikxMC4pLSwzOko+MzZGNywtQFdBRkxOUlNSMj5aYVpQYEpRUk//2wBDAQ4ODhMREyYVFSZPNS01T09PT09PT09PT09PT09PT09P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T09PT09PT09PT09PT09PT09PT09PT09PT09PT09PT0//wgARCAEgAYADASEAAhEBAxEB/8QAGgAAAwEBAQEAAAAAAAAAAAAAAQIDBAAFBv/EABgBAQEBAQEAAAAAAAAAAAAAAAEAAgME/9oADAMBAAIQAxAAAAHwzoBrmQhgCct3Vxn1sWamfVEpxZug9RNcaBZtRbjz1dM6WaVtzVSc1k+X7rg9XGjzBSNGHVxpmrVp568leuS1HkPUxoga2qA0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X9jlus8M6sy82TtGjfKDrzYUTXLXCuduah1E0+7DfLnWA9sEpxpjRYfa1cOjYdED0zu0ctOCXJmcqqt8p3XmOFzoCkBRo3NQFMzJ6/LTkfDbtjmY9DGm9jGtl+GzzUVEcpZM3WmF0ly/I91wepzoCFyy7wGYihxW97nvO0+Ee3M8hauLN6vLXq9y25glssMRUUq2S8NJvmR3zxIlODBqDkVbiXdO33ueoRHw+7YbtZPV3UxH1vV83SiJF6w9i04W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vRVfUIh8u3bI4iU4t3V3CUotHOOj3caTKODH0we0OUZGc5dnp8N6MOUNoz3zMNVkm/NKIfMt2yCR7Qwpwi8K9lNNHLV/T5aseWvGl6MoU7oc6tXq+fbJO3GUVhrKS1VJlZp18qevPmbuosnChPL3Ca6OSjpH2Ic948+sytHpeXhnXtn6DN5+l+zRfUJBk9jowcnGZ31AF8kO3MmuLdROSuMoMpdClHq1bMaOGbjFrwllr2z76cNt4+qm2M7Fi9jc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6c2NCs2p8eb5infHchLFaJrjTyZXzEUeYacup8apgbdiaCazp9vnp/nG9bsOesHcso8ievcXl5V8k3bDFB1NzEURTskmFSXGu6W9TDn5qpl2+WWf6HZeGNQTJfJp0Jg05agyevV0GyfEDt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lastRenderedPageBreak/>
        <w:t>lwnGiWK0wo1bpU5rlrlLrT1B9J+SenyPoumYrx1gdzoxTq6tKznnHpXnDPln5tfUV5FAvzEQeoNVp6ksXFqVwyz13ola/DWpejrzA3mqRnM4MfR034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W4uz8x6T8j3pwXRZi3U4Y9SVrr6MzYb3Z3y6Z5cvoV2jjD0u1y1mwj4/0CebIG1TocVGCegdR3fCntiisJlU0SgapqNzorNl389egM6Y0xzN5uD0d25+1Ia8NNGrzsPoJmuM185VbVum3wh65dmBrmbugMyoIYtnqCmDFbU2mdqk8WJzPo9abRV8u7SUhizZ3zF8GrJpvpZMdfKd2zxpqN3MSndXCnkL7cPqY8OS8a9Frz0znQlaIYbVHTv7mfDl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taqy0FRdqPn5sYMeE3aaJEMW1NyMGY1y1O2Hfow5wWjVlxKnNmdCak39DVq7qZcPLSaSvXpLOjDJhGTx22BF5UBpupG3EoEqRy30lfsadAna26Yw7KgguvoltSapjGmjGrKioTaG+RbQaADUDqo+YGk7pJzG3O0Z8NI71Xdy3g06zJ7FuyrNCG2zGm2t/dZVy5UzLkzGjeD28JSiJUs4BXl21tmnupY1p2+XbXTo8twyejj2nWIxr0nywEcle7fs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xpHnYea1sy20/NPvLjICxBMKpFbvvozWlGbRs8mhbDF9C1rpZc+f0cUbWGJBqKJSpqBRdI88ylZ+cPoGNVpiauVLkYJWnTtzSvr+fRHm1k1+nnh1VOujl83RMvbl2lzGtSMNNOml1zocleoTD58em5qe1JctsuOlXRrGunKvCVYeNDqHUVqugypxhuxKqAJQlODaaCvVwM/Ot6peotV9COvn3zN7nndHK2dT7OjXcTI6u6ugkNmcwt0x6EeLmfoF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sS255z822GXJp1TQPHPpnNdTQ9NS9zavnXr+BaX0sa17fJ0weX3yG6Z6gsmWmVM2jpzjXedefDlOy3NGWbdTkUxqqaNefNi7rekRXNC6BYFXm4XYbMOvZ5lfLar9DPXeXz40/k7zKvXnnbQrEr0zUcdbNvIhi1J2o7Cxuu1itml+GthpHWb5c77RjpbZwoeb1HHUW9TA9nTzn3x57SiiqXmQmi7MUIJ3NRq+h9DOh0wztp1VTh7Mk8Zrjx61rjKw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7Z8G3TKbMvnW0KSgvTF9GNamx0RUrm0YF1zagUONdlRtye2lvJ2q1y0OVHE42M49DGWHWsc0+X7/ADZ7CzvnR+bTGno46NOdenfl0JGsU+bt6eEmzezfzbh0aM4Jn9To9GqaBPF3Uj0ciFRmajiLX6Hm7R9Xtzwpz2fmUy07cNWnnvUmdaC7rBPnd/o4ZthM/lmmILVv3tlNa7GW6dJYl6upRSkjmbAlpG29Rx5mHFQcwyZmXu06A603rt/TGPxt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j14MY8gBk9nssZ8zLnO6Uy3k1NaxbqtTLnVrY63o581OR0K7m36TaatkyuzzeuNWglJeZBejm0Z+ZFQyjZoI47IisKjqrm12OgfOo0oAs4cR0K9idaYbRv6Z4uXDBKda5RQCk8wzZPnm3hUa+SmjpG4CmWW5tXpcd59RpuZDmeiTQj2308fo56gQmNGSVq7PToNEopQQf//EACsQAAICAgEEAQQDAQEAAwAAAAECAAMREiEEEBMiMSAwMkEUIzNC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NCRDRP/aAAgBAQABBQL74+UuBJ9SuC1iGtvvCU3GprL8rVlayOWOobmWNlKfWgTIyRMYfH2v39YPt0/td1WHmpx9kcdgu0/j2zGJiV6h8f1YjDEVRNBjhYDwwEMC8ge2PvjuPgDywzqlAb6f0PjsFJPT1mqZ5IV43TKYemsgqtWV+XMAmAIFjsrzUAmYOf3n7P7/AH9A+ilSig//ACeqTKdh9An7lFOkHMwJiBR2M4HZ3xNsHbMITHn5/wCSefsH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uO/6+iobWDg2j0tf+n7AJBotexuFXMHwBM9msVAbHmNhhc5BnvrrAeGbVm3+4D9QnSY8xAAdcoNXrIwc/XmbESmzIGsHwTx5BHsChm2VGG7W8+Tny5m05gH9TMom24+yfsf89O2LWIg+en/yvQh4O2ZxMdgMwKZVTYCrBA5LA7KEb3sHJyIBxrtPwCgGFf6xjVRHGQUI+x89vmH6B9Fb6lX44MHNbsZjY/Rnt0+ynbMBxKFFTNgy3ikDRGbMow8I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wCYZX6wsMrCWzG+Pr+O5+PoHYzPFJnzOmYy7mCs7QINrFwGXHZRsxrCwjE39cgxrAItgNVjbKpAlNmnUPxB+BxNhBgBPVF+W+P19g98fZRyJ0zf2XL/VyStJWE4t0fWz1Y8mrAe7Mq/sl2DDadUAtV9Z7FsaxBt1N2dNcrwg2nO3yF5LjYW/Gc/WT9J578zP0ZnTti52ytSAwtsLm2FFosW8YsCMV/Vdr1zpyDS3Mt9TUpoqpGRhlO3FKKtzlZ5C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oIaeQQ8jUiteBmPsxx9wGEd/mY+hfkkzp+Kumb+3bFXTj0uOXAwtqYYTp1x0vGE6Zc9TtlHiBSLDr1DD1bOzDK41B+A2JW3kGoWZ1gsBGO/MMGJmZ7/Hb4imEfT8T5nx2UlIpxZqzDph4xemZ07bU3ITNdjSulAltu4LcKgMdFIZcDy4VXbyufQBXNi6isbFEwxf1Y7GZn77H6viZE4nxA2YwxAfoASeIGGh8cjtXcAuchLGz4cIKtpotatmVDWF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hS5KYIIQcl/WU5LaQ4I8cAZY2qgn0/eIK5x2Hc47cmDt8w9sz4IOwZcEQDMFLTxmIASYyFlSvMStMMkXVRTazO3x/wA65jf69TlkU8gK6sMM2TEwso/0K/3gnJOytriCpsIuIF7A9yOwPYTEHz3GO35AggKzKRaDBYpGEhDeQDitVwp9dkE43X8SSqD4OcZzDSpHUdJZnpS1Vl2pisVZQpXJgPCLtG9FYqJUUilms/TNjuDMTmcTHYfRifBMBlb4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lLVsHq0mqiBVK1a6r6mxQThgDYFDOzRREwIbclXICPksoMLlDtMo0bp1MbpSJh1ZF2mDKv8AS3iCvaaYVEChrUAa7Ix9GZwftawDEqPuPxeuZKRcMazNAa3LQtmAlQG0nkM4YrkTM8vGMjw4jqVIdlAu2B/EJNCJ8HgzjtZbP3MHM8eRjExMGciZHbOew+g/AJWC3iu/hbFzWnlbkMpUyy4MvppkiKecEsByTibkRbMleCtywEGEAw1QjMDMsS2B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wCGBmmIxECEhq9RoZqcZ4WHIhxABNexAmk0mpAXkHgf8w915io0XiDlra/HBiGxsouQAqzfMU+x17fBNvCHI9srdZv5DPEjQ1QJxpxpbkvpGuJnl48pM3GiVIRCNTtAPX1iss/f6VTB88AkLn0wcTBms8ZJWsQYEa2J+JADqLLJ4WAcFTnn9jghNhroDD8KcTazJUrAxCrY4ldxwp3XE1hjU86+zpxq3ZCRPmYONIgGfmaw8QTJjHhWMysGJquQB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MdjOBMjK0WNEoRIUZn+DDSphrcTZwE9mYnLsBK/dx48eI4wQ25DZ4lTf1h1Ma9FJsTW6xYPebCc4ASbARbZ5JtlROZiYiiYycDGPVuYoI+nW14vSwKFhcL2e5UYHYM2sByMx8E21hAw9jgwNqAYNp8ReSRMTHPoJiMcSvaEgwBZsMHE247czkRW4wDBnLDEURhOADYsX8e//ACPjsQTaWXawFrgygOQTuoXyJC1ZN2HBWyaWmDyKD5ItJBKcrkRo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cAfMsTj8FLHZWYoMwEAF8kwj1+gCeKYYRQxGQI3tF5hVBER2Ui1Sy2ie89iNDCuJiYmO2JiYEAmvA9T5IbgILlMIaYsj5mrGfsAM3C9rvxX1mDPbGu0UaxjNeJjvtNzEMBnrOMKBNp0uDRfdpYbzAXtbnOJoYQZgwAwAwAzEx2c6qLGipcwNhlVms8rQ9QVg6hgR1BnmGTcpG4eDkMNzj3McwWAMLNlf8TYAOwBmpms1xA0bLzxzRYEpgatZVai0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859tellJ/snUUlyVcPrZnS2aOJ47J4rIEdoKbTLtkMruaslslXUHy1mPz2zAciMIHYROoOTZljYVsdyT5JvPLxYdm7U9RZj+bZOoudpWuzazRdAqTiIFw3qM5Hbpvyp/0j8KbR/J8o8ov4tKWxLErr88RygNxw34yse2ZtMzImYD3/U6fBsM2VHdtn7Zi8DWCuU0M0/h2x6rcaMsZVAAnjsnisM/j4qFI8poDU+Fg91erVDW2r/SX/5BcrXqWwJx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Mr4vWArqCssCsIrYgrYzxGeIzxmGv20aNTYjRj6gz913YGQe2OwImZ/DURakIGqyxoXAB0JrKwZ7mewdGewdULA3uRUreSoHy0E2Jdgw6qnOdH0CsT/HP8ZdmZ0ICIxlw1fHaqxq4rAsqlz43yUcTDZwpp9XhB7a5FSbE0MG8DZsqZIw5rq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lastRenderedPageBreak/>
        <w:t>sdk6O7Jucs1lmuVjWplVueCppoDPb6HXyxKyieVZnMJzZ/wDt6L/K/H8g8wKT1P8AHSPSir4T4z06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BvDXBVWD1X/o7VDa2msPK6gkxifvGD/9fwomgmsSxklFu67gx08haqlZ5QqR7Klm1rEdPBUmFqRTj6WBMxjsenrKeIY8WreBvP0o9b//AEW4rnS1arLv8pd/rkTInVqf5C0ux/jOXrq1u6ZPFDYIbRM+37/4u4qMq6Wy2o1WxOhtwnov7Y5FjBVUZmeC+XRGgXsWwKrw93MLYiWhzMrHOsDZPPb2jeQQIRT6rOrKmPUwrXp7JZVonnWdS6XMERDl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SytN/ZC9rGl2jVWTw7QdOS4resizNu4JA3n8dIAAOqVWSrqXqNwVoyIsOJ8gfl8D4AuUoLVILqGfqDFMS92uv6gtbW9iyu72UR1yAl4bW4QO02IL53VvHNjL9nTzJGuUA2HUexJCQHnRwvguYJ04VWIRan3YEQnLa4uddo1F7PVV44YPjOT4rXss6JWYdGqw9G7H+P46zU4ZRhznLnE29EfVWvbLIAwb1FhMsHCt6bDKv612RepQIzxXyWinPYtP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mYOf+gIK8N4xlAiTMWzaexQ8implgXnA2AxBNuf2QCQJzkRs5wcTE1MZWnibP5z2E2ySww3K7ETb1z29fCLNQLMKrat52MS1UhcagjLDhQGDKA2OdYKwq8diIF4AxCilcWI/xAMRiJtK845yLVmYZ7bFsJtM57Y4/UIn/8QAJREAAgEEAgMAAQUAAAAAAAAAAAERAhAgMDFAEiFBAyIyQlFg/9oACAEDAQE/AdD1RN1s+ZpWW9DySGiBbllSulTl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S+kuwrPFLorJdJYPJdB4u66LPlqR3XQVvgxYvprqrNbouliuo8XuX+MqWc71weMlfSS9HijxRCFT/ZDkakqpjori6UEk+zyUxatdBWVqeRfuI/XNq+SCN/rNk7FzhC+EYyKWNk7U4skIavBV6QnG6LKyGxP3J/KRuSt7VhSxiKsHZUnizxZGynmB8EjciEe4Plk8ovxirKyKRuBeyriyWSY/etlK9H5OSjgr4snB5aFpZIybwQJ2dousFZEHiRhA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lecY1K0YvQ9CfoWiNH//xAAmEQACAgEEAwABBQEAAAAAAAAAAQIREBIgITEDMEFREyIjMmFx/9oACAECAQE/AfQlQu/Q1aFwsy79j/tvbSxPF+2X5IbpSsjOjUmSr57p9C2+R0hbGyxP1WTwtk1eyysJet94Wxn3avS8ywusXlu3xiRQvWsSj9O3tn2LoXY+9i3vCGPHwbIPFYqsP0La8NCOyKPmIom/gkMe95exj6Io+iZNETsQ5HYvdLH0g+Sf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QnhFei8oezsfBqtnGon0VSxYtl+h8oWG6EyStCYl9JXhsQx4kyt6F+DpmobxJ/BETs+k+xYY2Jep84rDxHHY+hDfBZQvVZdM1Xh4uiMh8FmkkI++p4Z/o2Vsi7HEUsVtTxexlGnY3iiDrE4iYmM07tQneyUqOxqhlX3mizscShyLFyWdbVItDn+BKxE/IlwPnFiKvvCnWHhixeyhFFI6J+X4hyjpFLS+CElIYurF/ubNQyizTtWZSUeyc9Q/G0rN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FRs/Tko6vh/whK42f5m8vcxiV58/zHk5giXPjob/AIdJpkQ4XI6OsIQsp7JKhYstjxZedFj8ZaLLwujgbFsnzHY5UrY/ILnbKek+C5NCJQGqxFEkJZSO0Usz/qTXJ4/Iqo1o18WLyWQnqY42j4KOWhxIooSp7LxWJ9EjxxscLikaf2aSPjpNEIad8uyKw9nJRZfA3wyR4ehnwQsWWXmSsW1LFiGfkcGzxx0oZJ1j7hmosvEuEa0J2NnZW68+SVCu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ZJtM8bt4bLyiUbJRovgcrOS9iw8z7PD0eRfuPF2OaQ53tkSdixGV7LvYrvkTwmkSnhI4F+DSaSOJRzE1DfGL5KOjWfqGsckMo4xyiObLE6dku8rs7OmNCdDvbedIt9D8b+HHRREokaSUbGsfNkV9y36P/8QANRAAAgEDAgQEBQMDBAMAAAAAAAERAiExEBIiQVFhAzJxgSAwQJGhEzNCUmJygrHB4SOSov/aAAgBAQAGPwL6FivHch/QTEyW5obr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0lG5E09CmXkutGe30aYnVhXM4TgmLfKnSEeXXjPXWLm3S+Bc9dv0kmwskvlQkXyyS6TOBwcmYa9zjUrXuXL2RKWkk/SUv+oppfUs8X+Vvqz01j4rEptsip/YiqPQiLdyfpUh9DdTmm6JjK+3yZXI21P4+FHI4mOZhFk/cvksdkeVs8q9Po0YHGSGuGqmxHybOBbnJLtpJj0RfPTSaiEpZ6kKi+kISSLlSpU/RdxPXtJU/kWIScimraeZ1kUjbcwb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otTcmDEIyN7mu0EuGtKkrW16ln9H2LXWUYuNrJtqwmW+O1MpnTtplvro3lYFvznRosxEdNIdpOxFJ/z9K1JK5Hi0c1cv5uhfBAqXzFTHCW0XcihKwrXZekf+41Ksb+/PT1/Aujei/JPIsyeZf313P5lvlV91J3RIn/LIqnZMSeH+COmlM4TJox2L8skKzPaD9P8Akn+BU03HTzJyL/IqgtzP7kZuXLFnpEO3P6aSopn+NyaXfCKbYP0/EO/M3RbT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hdjcv5OWSOkXDNdVyqXkTTh9S653XQprmbfkzpMWFxM3Iz3GI2U/UVRDeRUzZla72MXQl4nQTpjsOFguepLg/U8TOYE/4kpTJykpfXJvpnIhbeRM5OQtrOW7mhneSdLfKn5iaEyKVPMf6nM3JchKrlzE6WSilVP2ZKXM20SJSc0ZSJTlos7M8vCkWRtq5rJZMiLMs78yHkn58/HlocVItfXbGiSNqJ8SYOClIfcdPYh1Sv8AYxH/ACU/0mYHNxN3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XQT27Uuh6YLMzJbJkgiJL/RZLSXMHCo98Exu7NGEoROUzhR0OHi9Bupq3Ile5bRLseXBktzLMaj7FlPryL2TO0EJ2RNxLnzeim3x2+RbW2nYtKO/UfHd4E6ZcXyb6W79DJiO40rMhohVFMRZ62ZFSIeGTSk/QdFVLRfzEUowl6aQWz00yN80ef2WlqW/oe46dtjhUruX3Fo+5EzyFSjbK3duRF5NqvpmGUpw6kbbmTvpGkOJ0sOaSxAiFzLI2TxH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cyQlC+G/zMkOrchVP9urkSrommxzpqKl4lX/AEbtzRNRljVr9ixc/kYcd9NtX+9y+GcNUEV/gtVKIfCyYn0LW9SeZLp+DhtrkuvnRpBtdk+Ztm1XQadV3gf8Yt6k1kU1Q/Qu3uZa5LS9DFjFThZ0sQ1noixxWZZ6WOFyRDNux+5zMkwjmjzSY15EM5HLXyli2k/J6EnSRVOtVJ9NMr7Ip3HDYsy7ZNNVtJyXwKrb7CrwQ4ZiV2Nym501ttIyZgsy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G5IclmQTMkL4LTp1GJaZLGNOmrR3J3exFKt1Mp9S6gzoy1jiu9bHWRT40PsWrOCq/M4rk/BKqqk466PscF9b1uOhg5mNe+ncSMXLkYLJEx8XDTLOJ7UYn1PNtUdJLdNOHhMT6DS+xxUfZkO3aTJd/gjal3JTT0jdpk82Cz03SoOGpobmUQkTEHHfsKElHQvrY5aXOWmSJlowi/wItSTW5OFJF3GkVOBO11otIqpT9SaZJbkucqTn66dTF9MHMtMj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0lmES37ItTpPw3M/k6rSL3LmCxPwe3wV3j3gfEvuWax1KVuVqeooqp9ZKU603fmeZE7l9yiL8XL0LeGzEEKk8n5OtjywZ0sT1MkZLdCS1/gh/F5tN2t8HlOF+nEXn7nNkvcOzMPBfoP0PY9j2F6HsL01lbfuZp+5DEt2mTEmWhttl0RYwciWSXM63+PBnS7M2LIp4V7mzwkqYzUkT+p4v3Hlv1HZmGN7eQ7MxyMchWEf9nL7mafuWayciUqYLiqJ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in7ExT9h4uX2v2P26ToWcPSFyKYFpJOGbmoZh31sjBguWTL1I/dRfxUfuN+xwvxCndVnrptg9jxf8tNyh8oZt/TU9iP0/wAH7X4L0JHkPIcKm8GCG86WfsOJOI85aul++tzJ3LNl1JTHvJEWG50tYU03OmuxRZGEbGce6O2mXI9z0bxBS+qkp7a+x4v+Wu68bYKKofDc8r+xTvVUIVHh0VRM3Z5Rws1TkajK6lK589L4+ZJMDfwZ1eyl9LD/APHU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RsrvfBxUtCmTyv7Cjw39jyQNXuVqupqlE+Em6p6lFNX8h7JhI/0ni+unuN9EUdHqsTJlHLOmb6PuoJ5fA0r99NtSv6lx6WsRUdPhvg/dpg8ngv0GqV4dulUCUX7VG17lH9w7Jp/1VHDs+xd6YME1wvDjmjdSklyKIz1Kt0S0P0PFXOR1RzY/Dqke3mQmbp5SLiyfq7+UkXKYbupOecDoWE9b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lastRenderedPageBreak/>
        <w:t>fYe5tLkcNSa6n8TyH7dX2K63TiIsbVn01yQ0zDMC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3rSKKZOKnbTzktsvyGv01f8ApLp0v1ODdPqZVJfa55yX/BhZ+CP4oVCmEUOhRfaTcfsL2H/kx+iLEUX9D+X3J4n/AKj9PatvqJOj/wCmLgViVQpK/XWmnuMhXnnpdCsrnuivrDL68LKqqqYhTPUmhHGoLcTgp8OjhPUjZuZwU7Z6HHU6n2I2IlU/FY7ECpawRNT9xxCpF4m4r/zY/RFT3NKtfkVTpv156VaU+jMmSqEYIt6iqdSHvd2cpOyO56nL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KK/8TB+pQ0ux5Gbml6SNdbCHLMXOJ303Rkt+dZKqZ9EY0hZLlmi9e08yesSWuOm6dTykTFb9immKlLKaaJlL0OPxavYlOp+pz+xtvY4W36kTgc6cC8o3N+haO4lVnmyKa7nG22OjbyI3qeiGo7CTppIWBbja3KXIXjU+Sp3L1xBPIc/xY6ig3Pmbu0ivkh8ipSrm6L8jD2wbKLR1GlCuOmqocP8A9RdeUnBw+4p8Q5GBVzc2q/qWYpjcqjJbI5cp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lUyYyKlUkwYRSmyKVbsRRQ7ZMCpE1y0/cikvXJYudCfErlImai1/UndRSeaWP/gx7C5uRXwbRQ4aP7qlcpV7m3oS8I801cxLox1EnE688jLyQxxy09Pgl6KFbSeRZHXR1LCIHJI3A76ROk30sS1p1L0ljkeUxc6E+43oubLD1inLLq53JHLuJ3YqqXk9yS5YuSIhGddu6xDVh23U8uuivI73MGSxepLSGOa57QTkw9La2LH/xAAnEAEAAgICAQQC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AwEBAQAAAAABABEhMUFRYRBxgZGhscHR8OHxIP/aAAgBAQABPyHcr0H0ItxwwhthqBgj6VmJBXDKE8mR7ljNXyEFD2vSLA8kuXLhL9ePS7JXU016rmUBRtLG7dhHljeOSMdAiWWf3Fu5SyNUYUsO3Is9oV2P6IpVQucbbCxnBX8wOV3L9AI+pH39TOK9bnPpS3NNx0AdJ14iAHJFOZy7Pc49OPW/QJgitTidXGQFrwRIu785i3SI9JNpR2wZmeSW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9X2xwaM7YAMXAFTDXtc2TYxoDgKi5WNohVFnF7nZ1E44qV+bJ6GDU2wlZjv15nNeuZUU3HUaIOYVEPtFTQopD3lj4xr0GD6cxY0entCSF6IZbKNH9+kGxHkmXddOSCcHtsBxkaOUqrcG+o90Hc6jDFlbU5oYLHAdwrkcQSire6mc29QhfU16s49B6CdEfQddTHMuyLLgqdTAW7P++JZux8vSpt6Go6go9HgJX5xjpAqeCApQV1CMSeRFtcY5gU2u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PaMNQ7lL0tq0QDq6qoyBSEYBIecb6iIRb0xcavr14mvQjv1VmCoXUYcoq4mpdRbgraubow0nBHeZy1WB2+XoQnvL8SrMyqlwkiOQzc26xApWROrLmh3cSs5z9Q88Oo6yFSoXxhd5PEtdR56gKdAGbl8CA3al3lHt4g6wvPdTHS+3qYxw+OYlnAdtRKPV4ly45hv0qic7ZURhhi5tm9zHEF4gyokX8JQKQwKoezH/ACXK4h2l+piXL9Bunsm4H2cS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wAUxmgh5g4G4XHJ9xlE47gQ3XLq2HIX1iCL5VglrW5WZis36Y2w4KyxoUcKw9oAM/mbRmcZmHzLzUXHqGJTUqszW5XWfUS5cJUNyh8EJ6Ut7lPZzRLVs2g9ERJWceSPo1BQVHrKrmK6uvQXFtt7IpL7GOLYtI8MvAXy9SgAGW3U2mXVJHLUrclxCErAr2nMr2ZTaex3NJ5DupTRWWazMV4A2zIrgIVNWZQ4AM01c59dSmB5lUQLS6x/EojSVR6Vi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Pib9GIdkLZycDx4hwd24WALb1sW7hZ+V+nE/UYVjTE1pmc1NFb8s15jWV0RSqXP9plglsqGCEVy68jzAV4a+Mx5Fa0zDM82y3uhl7jK65F/U3rg2yzXNyR57EVqXt6IHAr32mTw+179MSr1CeITcMI/dwIXCF8+nMrc0lXqaTIEpswrTGgFgdRJhto/74hww0sfxKowXPiZQGepuTwThlugHzD234l4b4lYM2CFVPsivFQgdQxUl9QSBLraIHZ+c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sUtKB2hgmL4dw5G8auKAcF/uIGdfzBaJTyrOpod2nlbdwOphy5ZcTLFqYKsLlgrNqYPx/Sj0Ye3pXcuLG4eiX+EqYGGzEbIPcYFy5zz4mbxZ/wBoB8q5ZmusefaO76YMyEwUf3FgczzI4q8pa16loxIsupDLazH2N8qqALOXHUrCttXKUaAjUYB0CgIlsxyj1CuzQihObfzMxsZuK9ibPacp0e0Rdis3g5lhmXu6ltjqsRlmD9ygBLve46oodQQ4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iXCuoevglN5hiOIYgD5jjZHOYNMz4TD4lmYnforlpshWm7aJUaXdeIFqtgmFaC8c8wzsNLz1cN6W2bcMpyw5uduoJWVxxHgUpkm08lQADdNRgVkKloVbZ1TzGuYeE8pfkKupjQNPJymjkdEQDIGy5W5EcGgN+Is5d+dxxmTlM9rFFcQ4DLuGo8ZUlDJBZd+Iywg+l2+3phnEEGZGWS6wzjGZ9PRoqrJ+oh8TH2Myi8LdQNmkw+JWigJ+IhHYjLh3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CVsp8ypjysx7RKIE+kq9Zwm+WpU1laniWOAOHcFzr4Sfj7Ec8hqdQcZxEoHCh2QA6lM89xZhhMQ1UrBeI1BYwxDtdli5wR/MDaBjo/5KHQIjN7KhClXwsRL3+E2e86B9TesSjMzxPD0PRsi8JYTFcunxCuPS5t4mBMwt7jn/AKoXQsRrheUD8AzU5r4Ib8fuCJq1EK2zX3EINXwS3Yd9HiC61e25wINvczhFQHYih4luvB3dzNLQzFU5O61Xcd5Q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dksomfxAlw4LVbBr0sqahqzwqalHxKXiU5FMx1pU0jzC2/uGLsxuGp0aqXiquUEtA3PIwpueTEHrxAtiLaj9whwMuXxMmGY49DzHlPcnUCsywRhslcSVMsD2j3HB4/UHiMUQJJXP9y8IdK17SjPNTed8pnFtYeZkIu4EnIm60gIFC68ylTX7bhcrDEyAzLF1z1eRmCk5Vs/mN0UMVqEZdEuyLA2MGOIbS9uF1f8AyeSw6lLcissrBO9EaSouGcRo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MxLW5dlcws1cxxM3uFQTonuZhhSS6kgafiJ4u4tQ5sZTLolGqzDv47N9xGq68P8AqFpTTehRFa82mFR0sxhPfdsqMtL7iEi3aslR5JUAx+kEwpVY6lMhxwcQ+Ta/aXoquUAA0L+p1Sc1mPVkvnFRC6W88Ij3LzSFSNE+LgZBT+uZk3Rg4ZbU8vEoJbJewLmoP2nRohWqcxvu5wMruWntLtD0LTiJRj0sDa/xHU934gK0R/KeVBEw4iSjwSX1uN4i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y5Fkea/5A4PAt3/qliq1l25JesbAtn6nKzob49+5lEk5SzADruOw/NcS+KdEWK508ssCdXRxM7OL0XMD5sQv+3ENihjjEw+/g/UtRBdJSREhQ8mmVUIufMY0k5hRy31K1fCXfmBazSKYArvpmhs8wDldFzUN+4QKAN+8emRxjj09ycbKLuWGriLiUYapIA1Od2SjeIPmIdXOuGmVQTZXuMJ5hDzcOYSKGyBlG7mq6zM9W3/SB/DDiHJFyo6faJTX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0qvj4mDWvWdw9aw3EOhxRxLMX7Kx9yqtRbncMvx9mUtW0yXvzMrCy1wTMuq/MVW8WYS0fUBF68y+UlbNRLuhuUNLupcSPQ7LKGa2AIi2XC/MwarcxFavqoyGeWiV6CmmHVLgeZYNRqsE2Ss/9lZ/uFE1lC5kun8Rc6n6llSHiHcrUrh4blS+HqO2hw53BjeBcYELKyn4RqWJgrH1OSNa4lC1FhE8iwuW+5Vo6mXkJ0YmPk5Khn/jMKWFKu8Io+CE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WlbDUwUzm4JIdLC2Jp3AGOpK7uuSMgRRhC9TPaOPE8ItRVTDz3E22+YzRKEqzglLDEUq47nap1E4EgzqpZ/mVVZjQYismn0eYnHbHNpN3kv6llMVmHo2HDhnuVQcQeZVNdfyHMX047v6i1UgWLdmYFr4Ll2SaEzcdSpLaPEBhlFv2p/qCMMkoVm2RIm82msxSHnTSDMAlkxIMeOIav8AQimQOKHEStFjVRjRmK1X2SKWV7NRLn6rloAIdtR7q6jT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mzxM9Ax5jwC9ovchtzAIbd1GqVnzFZ1RupYroxMAwr7lrbz7SktsWoDI5g3O52u/EuNNPxG+dw8TLVN9BDdQDTfFxnE19e8LhFKuJZCzhl+Gz/WItKnaVLOlO7hm4HRHAkOxme8rtzObzHDWxqK0RGQAXtzAsqpyGiMwlcJs/uGz30LaB9Ja3p5xEex7y+jvmYdqXtiGhp1qOfhmGB5Q1OPG9TZbvUv13vAbEfMpNjiVrAZ2ylU0vMw3z41EF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lastRenderedPageBreak/>
        <w:t>Ss2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rzM2By97mIrhxcIJ9XL4GucRWBjNJNHOAOYkscWPEshvPEzzQhtqyi1xx3MWh8wbu51ADpjIzKGnAxbeGpnn7iWrekGqH/sxTdc41Gd24L5gXA+xqJ3FrpuV75b8xoB7l4JR7GKWznbEdC5ZzA0yHioFA3OtCeYrYSxsgtC90xzDXNGVBoPeFlp83MbX8z8bi7l2oRMgC3vKPM8zktcS6XVo6I10VtBhy1Gauqana+8bHIZZoD7mygiYsCiZFO3M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E0FcQB+Jx/u4N/M59fMtntHdEpku7i6mr8kQoGgXVWzZSY6mWsvGvqcfPe/1LkN3tLbQdxs7Gcr0SlsTSCqztMm4MCKqN1Pqh/uVw2fM2Am6YrLKuILZouMEBCCxk6i1D9xQNtbqUtpTEVqccR8QcsLKHt3KTNf4YXIscMSrWeGMQcj6h/lxOyLhYmdflcEuV+404e6TiSl4ZoXiADCvMdgodyx/9peADJrqcfH7nL7sN10/xOOmCXi8HIs7n6GG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0J4ltVRrMF6IHByz1H7UFMFF8y5Gm6ijqMXsBBrjOrimgdkugLHlcM2fxTJaZciPIvFcRCu/lEJWTYRnwkooJV3Kci801Gi170bgFy7lKsx5jiEBmrcs/TCLEoDWJ4I1yafTMLYJkhCG+JvEKDvovmcTEuaKiluuNeJi0K58ytTcR49rZ48kvHx/MXPyzemDaUAFFE+fSmCPP9UVRRj8IQRBvc/UUl4Dty9zhWbYfiBiws5c+Zk/nhHLIqTw5PKe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Te8Qo4i9LdQ5Qrslzbt4Swq9Gg8RAUgMKNIhDB+5U1x0QKoX5TBplYIecNz2BFiCW8zBk/pLngfBE5G4EW68TiGd/wDyK0tXKbjx5bSb1Kl0XU2OQeamBtcXwW7YOTqqGDK5kcnaC1eoouHNr1nMrdLlxFlzvgylQSucYHJhF4iskUgHEHzIFryQtxyctTHS+yxF3wv1l4qfDK9+NRC4qKPE8sVzJPUWXYeuJrwJcBW4+pbApfU5vky162lUe1B6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HWuZ0QgLZQbhl7SdFl8zO3D071MS5pVEKUvcsvlE5oeI9WUysXHefjUaDRUJTQ3pncFNKZrzUSFmtNJjPZYcNFMOWWV/mlrYrwns11NmXwiay+ERs1KWGoLGsY0nuwesK6qesuFqdrxLGvpBli1mAxetfMx8Fqskx9CyT7ZIfzF2lTLqfU2U+0SU0BdBKVe5cy1HPmVNHZ5WOCcXedVFmho7lesTalcED3ZE5gfO4SKDylwii1T2h2fqGe/1OQYl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fG8y8AA1cacI+0P4EXCVavE35lbwE44Cg/MpOzFytJVw0t4Sn5nMwPmJ7yiB88G6yxMfa6OUMdRth0FkGBL52BM/9JdaFlVhiXD3hJcpCcEna0wlDNZvCvJOXRJU87fBmTDCBpyrubNHww9NnlGf3pirDyTI+NLCZz1wQYYXqZVYefMEbUqAap93ErqGmA9LgNQ7zAD+R/uNYiqcLmEIh32gl3UaCtfVYqHsmDFcsQ4jnKs7hPZJWpjOgfzDZ7sO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Plg/35ggCPN5lAbLgl63vhX+7heDDPgowwEAPEXUsu34mUHNUdVHuOQxGKijfoBNFFqD1McTSmVZ2Shrn0BzBiZOcEIAW5MkIJtXFYjUbZtWeUWXLguGGp3rniXx5LiXmNpBlMWNKjWIcFLWldXiEqYcVOC7gaLq5UIAdix7J7TLjrmpddVNZIj0imqfwlD3DMtQKMq+Y/qwfEzd9IIHf8yz1eyArdRMArEVWgMvaWX+SWAvJOUkI0KS4uM2/aCl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MuZsOeIj1C3j7jGAH2nQSpDAcRpwzKQqY6SXVrwAhdczQtipb0oaz3PBdpaKpcJGF0NSWF20kBe3eXESWyebC4uLzfqKEIrkcF/0S6NfctXEZYbnmWks1gsY8VXLuKTHiDE5aqYj0c0czGjgfiWwaoiqtOISTWyQzUKZUkdTji6hd+CP0iqAlsmrj6r+dUGtzoYbhF+1ywubiU73FLrTtFjL3U6ZqCLYbdynR/MvP0SYF6L5YhkFRTFBytBlCWIY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YedQtJl13ARLpC6jA/FBwC6zLFycMHSXKs4mQ7oiAFum0tIKVYJecd3GAfFiAt0+4a66GS4toY+0L37I6JUGvS5k6muWcTwu8xswdAr7hVQ7Zg0+svuKVedvaUr6kMh3giA2uruoBK65FxzMaKrKz5XKVAN5kM9hVV4CbJeILgaBRDwo0zGQ8RYKWmrURq1TzFblHKP4mBb/ACQNgXNHjuYRCnH+1KV32UfMSrnIXvEopbZMGo00z8kxAEOx0hWs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DkslVSPMwt6F2XiUJvqop8qlvqVxNNNmme3phL6WvEcEfaVBD6Kx6fELiIKjl6gABpxHTlSVMeDXMuCBebcEy9rEGqiqxUq9ul7to/7hS0JwWHL8SjEZaj/K9PwPRBY1/cTxfueB9xqol/xKsUqruAF6IsXEkTAczAFhKGBUXoJ5HJiU9z8y7Af8QW3LNFfygvmMLMryRiIzT5iGk26yVLnT+b3hK1o4vncHRVarqNZqOZjdKlHUvWvj0wpq28Q2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xWzUKAGr2Ks9pRCoDrATYO01fcpcpYcYNsRXUzE7YgiZg8TGrXmpjx3QRKb/ABM9/iUilvJNovhM12LYcyqRxGCSbRaXXUVhiGovj7AS5g2Wk8+kBcH9zIB+lTUS0WcJtqAy4bvxK4jkqkR8qW1Md77ELaVXAcS+lQ7P3DWIaxMSCrCsLCa0mWcJg2uLWIOazCYUMBONI75JnS1f8S7YUDtHupUGc7IuS31qLUGQ+YBE/TzL6heSAGK+7riFk1eO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JJ4SKUREpI5oVqbmzkmc8Ef3NHOF9oKnkVt95lMlbJQve5/vHdd80H8fgghWPPRKuW3gnEPeNgdLC9EXeO2Br2QXYAbOAgmzOUKXUZT5WeGXShwEAzS38RcSxbWZl91oL4iJg3vEeupd1zENEcYS6A5EKlZEe1SnBLctYi8v8IJOzJABmmcaeoWxXsCVwizmP/hLsGHcqL80Y/EwT3xuAHL31PghFygBS2OSAlWpYrEfNSz4TW3A1BY1IUbVUxUR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Gl+0I3DwEYlDZYLS2piijZeMQst/KY49nnzL7KI34uEINCmbmR6QtCicClt3AVb39oHwSuYmnM08MLWWbGCpt6mbbiI/a/xLXe8XORxt8S7kUTbrdyg7FqUGjBhZYX+xhcB1ke50otniYOuKqUNCzOWzrxCGiU1L4IBoe8RlFlVC+IiNseZh+RLrDWNQAaXOIBShOwt+pzVTzKVB971L61lvPh3C0QUZMLE438xXK5THQOIMXZhju1l5fEukMnPL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BwVCqNSrcOT7TH81DcVKGW/8MZgGYxgBrZhdB+oItRzUUccS9kQLXKqgw5ZQqYi1kjcKkMPvL1zMo5mmpQo9J7JCspNKvnKzBDJyuZmi1KriZ5aUZzMgb+WOTC0xOaELVWoh6NQKGC6UqFmU21mAMngawzcn4hp7PLG3y2TJStfMutpgrpu5/9oADAMBAAIAAwAAABCunFqgPKx3cdrwWyVZlj6xv1IV3nGnEixbNz29t6oZFoheGyi+F9UxwhqH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8VbPupriN0MXvgXbys8D2j/Ovd0bT3Qy0C2aUAHG2WJLJ3NXXXqeHw8CztUJUf5vi7FKV5yYZ3Pp9YM0uboOV+5bS3jF2ZgKY6VDiOZh7gYFc7Mcutx8uyTDGCg8/wAH/jZLIZKH7zf3aoTYDahJSsKpa2a3+hp9fsfvYtJ6bWKEjmYzA0KQht2OQMJ3AyoEEh85BUkLMiZ5yu9SD6rDILi/UyrR1k6s9WaGjcFD1zQVMdNzk/7XoEiR3B8Yc7YO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SygD4rP351WZxDY5uaa36iBmG0xYyxEtHJCW7N7yQx/0WkXl+zZy2kcn2TohCE7qSSLu+64T2VlBpMhqTA9yFIpJmd/uB9zupBBMZyNuVNLWmVCRHZsNmmB20DLILwoV+8io1tk8bi3lOEJbHrA9qm/w5O/l54NfTsvvntp/GOGmAgIZSuDYr9ef7efeRtri4/Kcxz+M2AxdM2sPCk3NtFFiVLNt30b3BkdKLwptWJWPFKvINSpykaZiz1Z8leFp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UglV13FS/8QAHxEBAQEAAwEBAQEBAQAAAAAAAQARECExQSBRMGFx/9oACAEDAQE/EP0cLZOt/WcHTshn/OfP+ZET9I8MzjP9e/V3P1gZaWzy19tt5z/E93o/nR2bec4H/LLxP2fxg/ljt47/AMvPCc5EOnD1bbC8b3+T8F5vsMeMiBZA749IIPvKbzvByxPh7eM48ybb1eR5x5P5eDhi6NvcmsELJ423uX7Zjljgb1ZhJh3fb7LL5B9vqX7y+fg5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H8Ht6y6l2JLeuOfI6ukw2Xz9+P59Q9cB1e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lastRenderedPageBreak/>
        <w:t>57lxnyf+Q42fxnLHf4HIjzL0vV4R3OQzJ3x2v+B0zwAyZLLeCepd8s65eXtmcP5ZPt6QmDLIIMb28ny79WJHD3HX+RDdP4fOHrq8dl3L11w9f6EgN4XI7vJjuSwZPl9k1slz/AiTYjsmGXYnqHZPtvK5+s/Gw2WmcsMl5Hd34yRe2cZ+GzkIOuAMzj5wOyXkRs4395ZZwN7RjDMI/XkO8IsH8/Zung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/wCEl8vpDtfIBjL3L5xg222bZfYs/flx38vd9grkFxaf1v8A2Aeuc43I2Hru3Je/34PxCNgmshi+LSC9IcPbEZ435azP4HeMhP7CvsWWFhYXU/5fzdz33PJeF7+OnLO4RyH/AHeW22z04Gjw2Ub5xvUsPGyx0xto0bF7mHZdTDoQO5kHeM4Ydkq0ulk387wc+2basj0csrBf1ZOgf5Ix7+WD8ZZYurf+SSXQJX9RfZzbKWyJvEg2j2fz39IJgbP+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2b0QxQmOyCfb2SW2jGk7dmnj5WN3ezHsRM9s/lhN3veWWI/yXWF8vAR6Y3mTBsc4bQYZwfZ9iHJabesLQ8s32OuVshy28CRALwmVzb7LHG+8vG3TzjTy2E4zjZb1bu7aC7g2HHXWyJQscd/w2XuXqXdo8O/B6z1Y73JDgC9l+WgjbLN9k06t3/vGxLMOMJDpLTY4BAHfAiy/krZrHB7bwheT8C+cTzLjbZkR3Daws7n2SOPOf//EACERAQEBAQEB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AQEAAwEBAQAAAAEAESExEEFRIGFxgbHR/9oACAECAQE/EPhPexZLZbMZeLY/y5Fpv63sE9QfH5+fDy8j6+SQBCP+P7t6nzhtmL2L2yXmR9LLz5zxNHv+Plo2T/izdkGPmyWfN34T8PImJxYjH+HEj/YJIu8Tb/An4R8fxdJBufR8Mbb+fNlPlj9g5ycj2fg37B+x7eS3N+X+5WjeWy0nBWzw1t1vWW/F/kPwvL8+KDbJdlM2Ww8j+p5KfrFyXFh+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RBZjPWT+R8yTuT/L9vbxJdoGCxwiH4h9XKhsQqTHIl7D5yC/Y92/bl/wuywyHJkSjjbzbpvbQ2HsezhDtvZefS4l7Zpk8h5L5wbOdvdrZ4LzyN79H7JhByHs+7DvwlhHI9j+xu23t4ZJMWDMwOhZGk56Vg5fszrvE+7fkc+bbLssdLbN78y4Mk7OnMh18Obk+Fl0knCzI+abPJ38j3sRn+T7ly/X+nwjpkbk+Fn3EDzWBt1uz2P9S52Utv3ybcjz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b0E5k9WjN8DtHqDeSPPyFgeQlwtI7+E58/L8lOPhILXl5KkGMuSEBBZxz5dd2bpA21n5Hs8m9INI8v2EzkcbZso/LZ3vkn2fOR/UyvdvzWlJ/FwZ99v+wfCTO24y9y1Gxjfuz2wCSOTeNvosZ2ceQ/L1d1BL9E+Fk/Dnt1bzFp5GrrednjpOMbI5Z8ZBnE5mkuWy2nLYFtvfgkJlu80nDhOMA2bdl5m9sOkp7C8gBjKDficj/UPe3SP6igy/z4J/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3a9swnhsLqIBz5x1hj2/hk/LlkOW4H7nrJ/qRTZl/kKOznpNYMR636kogCTOOfGFN/C8LemwbJBMLzjKS3J6RmyjyHO2Plp1bSkB7J/BB8jBFFv+1m2QALEe6RxYDCerEtC3lv5I2PPhGqXj8to8lg52ZD8eGQl7IpE/s+bH8Q7et65ekG/M5siN6l2SHzcBsAP9f/LgHvIkD0//AGC/IYnE1zbQct0hLGGuzhy1bT6uOXvb+rUcLf8ALpmfA5at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Wt2QeyBp8AF/Ra+/DV5fhLD69jihGl1e3SRvwh/ksDZZZZAe3df8sLMtPZc4Seofy4XPbbz4SvZ8vJD9nHnztfB3XMkQV4z4DkIU/IcIsm7xCOn0H2xYb/ef4ZDhM1Zfvz3n2xv/ALOD+Wo3j9vIPwf8GbE3X48JbWbEX/U4LoNsEex8WssocYp8cWLD8HGzchnxL/2f9Tespt/xdPSIHJ8wRyh/Lmyy4JQQt8WQfS/hg/XojC9hAGwPFw57L8CG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3PhtCRARLd8sNsybfllOnfj3ICQDG/CwzAzUF7wuPJd9+iz4zZN5LVekysuOpnGMPI1+P5bknOSqGuX7Ny/N1nhsYbfnLWVTkivxBsBehaaF19tesKlviVdEE9Y6ZMuhYl+3DYtgy6ZHgRruyg9nHlrzIGwpL1hMOtbdbB1jzYDezl+AnDy6BsKYze2aDD8SoL8JBcmWv5NPfm/CRbAvkZNbr2AHLwt+LzLJ2yI8U7jpjGNtcy7vRMdiQ6tsydHs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gRDLAIN5HS3Js+t//8QAJRABAQACAgICAgMBAQEAAAAAAREAITFBUWFxgZGhscHw0eHx/9oACAEBAAE/EEq5wudOJIh84P4xo5SB1hYTebtcGq5tQ4iwc847Q4eXDmXLBfGInIE+sN0BUwh6ebi5ukRQ+PJhrFBj15fv+8iUHZ5P+4izrDTKecXvDZ8mCN9Yc74xkk+MFmVBblCRt41iNlxKm085Hns5wxYd65x2IUHc9YMCqdIb2a7MCBlTXtb5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d8YoBgQU4esEmCaFrts9YqXgWTyaX/dYFbsk4p/NxFaoV4rR/vODjqaD+RwqwN2hm3YR2Ehlt4Q6DTePE1EEdGVzMLwd9YxbqZNA4xKh4wLZy4Aa6xpLVPxiRZg7WcYma3rKkHreTWJ39ZRHmZpO9rggd0x7FBs8zrCqEUab031W/WHS2h04NfoCYmXYgJSnOB07zqYTQ2+jN2av8YM1zhXWQXXnIrGj6xh5PeIJxdL5yqhV537xF/GCrjUQcgP0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zz3OBwWl5z4qSUXo9ZRL0AR6G/jILZ3urg4mePK47JeZ2V/Tf5MgaKiPhVmEAaAA1DiZRaHRAP8ArjHVauw+M2rJCExEkbD3P63+sBuAdxwdmKNYJw1fWSGu8dq6PGfDWAiZJo5YOuctPnDaO5gqfaY1cDanPeRG8rdMii9PeKJhK4X6ecTDYjP6yQrp6jqzxZgT6BhAon/cni3VlQKzgrfxgnK3NemOV1M149Z01rEKOsTybvGDXZoy6nbEAPgK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44I2AGH8vrWK7omMwx1aZZWmBqffP85HAG/J9OHSQNJnwxEKpYBU7n4yVF4i38YtXUmnrHQTah/tYJd8eXjCTjLMn5zXie2j7ymgZyv85GRr6DZgJILCvGrDBUok5eblGDcN8rlXjjP0OHNx6zQ3nTLPpjY3xvFAA5w2mqecq/owR79OCMTDt8nJhJX8+crul1HAYfM0cD87xmGsnSBSe9L84i5Eg4rk/lwnDvCHxgFGBpucovOsDv8ARhArgVM1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gWULoDvFJJITI7X36yIFf+ZM2F7XvEsC/TH0sel4xBEdYGWzxp6wTQ5UVOuPnBWirEafnFeyYN/g7weHH+ocSrWDJt113/3J3DeNVPBzmzbgLR/WUJmmiz6weaHRzxhjPNVI+W4CWYUN95dsmmCzFDOLNlR+s63inTFR3lLSvnKIms22bvGBV35zYKBcNRHXOMrNHnClKI76yn2EGahJjrgSejafj+MbeukNgf1/ZiR8ZSIXCDp+cEGLVwo1kEUY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H2w20YhdoNRwsJDQ3fO8JMHuYGIlwLvDQwbc8mFp8ienj3/7lUWvAt94hTotr4zaI6po3+XALXSXUfEs9cOVAt2ooOt8fjBpXhQzl99zOPhTcPGu35zS9iHBI4ZiwhKGgCF+8SDRJ5U2d/eNTDEAH2wwESdgvK/8xNl37x4M9PedWCnWBhpzYdYa0OMTSs5mEzOcZyD4zUanZ5yEhs94lgyi0YpvR6yIqD09YGxTORaDD2d5dwyQq5qtjVKccJ4z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ldBFsiU8bX4xB0UmR1+WAd6+8hxCOdTj4zTDjBvWJEDeOsi5zVJumv4wwSDT/MecGyO2pf8AmKoAvCJ+cOmjwdx3rFHBTZ8kmn2YWoLyZrvCpTpKdp+vR+segtghfx/wxaYb/wAv95yNfaW5vjjZlspJ8k+DjHRqKto/zkcACHh1MswRnIu1+f5xfrhIbxSUAUN0846OhlNjRmvGBWuU0wkTK+D94MzR5fOQIhp3vHudYHC5xU83HZU1xiF/vCtS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W6yAvGDccFOkpezF3CUWdTB0ck/PGCQbrZIn18Ymbrqd279awwATpwhpPwfnNEnjATmOKrlwBsxSNMtpEN4mLt3Ml8HYQfWC1bW3/jOGPpsQ+OOesEQUlX6es3lg0Sv4fxirrIn7P3jiszG7UgHh50+M4WbRvc9aec0D3obD+ZlIVoCoerK+/nEh0kYWhxzq5oAHTojt8PP6wdDYwlFc/POPSgEeDSuELqAuzWsHQcI9HnFe2yiCe7lI+7bh514m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Hac4k1jrArYt4Mk1Z4Md2oPTiERd9944xQ84iRb6rLRsezvEi6nWC+AxaYVp1kNib5zlrRj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lastRenderedPageBreak/>
        <w:t>oumvODi8Yz2A6nP3ghzvkrWCwIIAWV1H5waa6fjn/AHvCiviCR0g8dY5dJUiAeXxnDqnea5N30YKRqrinOJ5hjGL6NY0ONm+81xkSIPNyg0NbhB1wd5HZaUFDceP/ALxgvpKIAvEO9V/OVuy8dmQyRG1FNT1X+MIGM0KrIX4P7xTqCgHI/G+Lgj2k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Z2MsE30pkM2EbE28PUesWYrT5j5nfqYSgx0DY+HWIZaKrvfH8Y+3SKSev1gKRC8zVtwCRTcWH9roMQ0wan6GSyA8CHb+95Ae8rZcgTTB635x4Va94iTxjNF/GEAADy5OmI4TAapI68mIWids4xJiXcyI+nIVe3nCkXq7yOieLiQ8E6z25SFh/OTH9HY+s27cDoMn48YnFubfhPjWGuA3pCgXyGfnHg6y1NvH8ZTRYzXb6yaNewmjhwx+TohnWSOz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FaT/ALgwDvgJlVEJ9ueFjLSnfv7zZiIhm3Kk386yjPCF8E1zxmuYPi0v1zzkNdu3r0fr85zKQgwdk8Z1TbLT3xxxMW8OpbTqzt/7jzzoy96j85XWFp+XGEXwq6qIzraZa0eDf1+sGRLlcNnrxxgL5g8zxz945I1BaKtQxDGbZ51hEpQhXg7h24ayIFKvx84c4Bt4zRxq5wpz85sCw8VN4rNanHvCW0lpkwrFkhl2qJ56xKWesNMfwmIVB+GUKPJz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cuxvf4zbYci2fjJjsPjOT6cmQG+MqaNrzkXchAvPz5wQkxAUpI89v4xpZoLYkZ/zI/2lh00gwSMGGh6DW2OT7IOkQn/1jRHYIu233fGFswgioJZlhReWgxL52BuzCbDYSp50g3D32IQLnj1e8UqitcSKs7OPziiUoUlH7685QCIrVA/yv4yridsBNNe34xCAOhxwvsNYDWlUPH188eMc+O16Gv1iY5S061Gayxt5nIRYJvjBUJRB2HbZgYiJQTpM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SRG7ZVda4zUmiqd8395IdAi94JvjZGn/ADOMZpaF5mMuD6wrCfeANmLTgnnrFWGz1nHP4zZtdei4cU5MGYbAHW4/1j2EY73g5OjGITjhHKmacTAOTJ5ylGg4crm0wTNKc3WVEtDTLAsR5yTt/wC5Qh0OAgQPykxKZ+a4dD7P+YdWCJuyacY7FrNw3fAeV4THM4K5vHbwaMVa72anh5Scd98YApCPKkfzz9mP5iqh1zrFnZVjiSPeva+v7ydFC1G8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fgPzgW3c4dCb/rFZDf71mhsDFCaG+PHlcV2JG0Gkfcy0pgFBNL8ONrcIA2YCtT+blYUUIvSOtQe/OJKTidu7r/esAY5f2DAsW26y+/jJNHYTe/TzlLW+BRH3p1xB+cXnh0tYaPBrDJ02AoPnvGYpw9v5euMfciogHgcodnq8YgP+ZQ0kc3ApTQO3nE0jOoZs7rnWifvDkdvGV5c+zy+staI+HIi6/jIhE8Z7tPeRIM97x7CHxidH4JzmkxoL+hgF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Eb2MQ6kfSYkU1s4znTYdF3vH9itRk014bmigXVlU/nJLA0eQD40PzkJvBo2VB+Sv0ZNo0D2F5Xl0cYWZmZR4bn+5xqxo+WrQ8TDWaNQ84jkHia2m/wAXG5Akb0HXGLRsCtvJXt/WUYCIlr535S47Iy+E1Ie9YDYGY2AvCYZkA5kHjW3/AMMR3QSYAcLpF2lA58YmAOYnyjzzjXGKbSDx49zLmoTV2fXGFIhW7Pb398YWDQ20Xr4SOGqRiw5fRl7Z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QXtAifMrhVDUAXmY1rp+ecIaOuVhUaANLk0MT8sp2QcrgiIp3chFT9YFpoHLhw0v1jgIM7uKDZRxDmHSLk0l9HMwp5t8kPzg9Rew5QWEzq5pPeJRjWJZPjIBHXvPSJiFUEpdBNmVSgbrVLjBKFBI6/c4wcUsJqB591wgJmbD9HUV3xgoHrQUJxP84/8ANWoSdTjvNlCsNHowFgrJNt/wuKpzUog31vs54/GOhNq434ev+YqWGACh+uPoyusqpIfN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3p8amC1ujdPhrd8c94iNg6kn80xCgskoLQa1umHaywsoTTw/DxhFV6ze3e/X+MM2k90OuLMOUiFNv43low5DTlPM1c2EQgjUbL8v94bBBS+R7escIrQXcxYro0+c4PPC2O/Mxjaca1itSFkxVUHlLnK4eQmA4kuWyCdjiqQT0YNii+XAYBTg94IeHGEaqWwcYIm8cMKCoeLz8YqebrrDAfNcKNhT95x7uIWDXfeVQYqfng+sOHRhjseNFpgCldDs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9+8Wx0C00YxNNvHjEMG2YX+7jdFJGbXI414FVs559PH+cv61rkq1PeVZFTTiSg/74yGwN07e36ymxpgJAvD1/rnKECU4PN92nonnL8LTSK0n1uYPKoQohGq7MffeUtLuvnWWBlotKTWjeCmhPrfM8ZES0LgnCnjW/WKgdVQVDYenjLrovFdQ+O3nDeMoRUfCeHEOoGmwdbf4wR/7cN5B0DahHQ+G8iUWiVa4IHiB4NaAOX+cKZKib/RziSJt8mJe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fHjIX6i8ZPDImlO7kBs7XLmYDi6ccDxTnBDW/FwNraeDnCUo+ckdCfvBGaOBrEQdXi94Mgo9Y62OlGRa7cLENCgcLla1MppnO8ptrO70J/7kyr3yxwYNdOrm7gc5F7th0eK5tQRoA7ON64nebQ0AJSVJ439d5dKBREfD5fjAoq6QK+PWSAm0oYa3itxVP3DRj8pSCMbsnJqTHI26PMde8cC4SThMEjVHJp784zfQ1EOj8vH4wLkRxGIUfwPjGvSF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dge5iDWnYbHE/P7wkcIjtV5vHOS515EeuvPHnPNU3NfX9Y84LZQMnHTZT/uC0omqiI2Hy4UFVtHRQvX9YFISaKGn63gd4qTrfX1nERLym/jHMydutTxkZPAOVw20NO1+MYoEPPOFqU6cQk/LB6RRo3iP7XnJGXfrJpcJcC4dO7kyrXzgc1OvjJwL5uJUK/M3ioBUkbEwtsfnO7D57yvMoyDMeGaKJI5IpT0AvXzhIAKcj5/Gb/8AFG/CQpy4dmFu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yBC6lqUsX55wL+uou0Szrf8AWHASpHRywg42DX5xkOygs0vJFWSeskcrgkf1Dr5feC5DNCQOp4Gc++MsCL4G+Uun84zpdyyc8a/GabEkBwWr+cFNQVsO2yfGdQ3wqnnNvCcvDB1+aD/WUnQb7Ka/nEohEdOZm3414zZLZ4Qpf9rGOnNU61uVpZDr2L6lP/ccOWDtvac/eIARbhjUyonDh9c944OoBlPNwggKAxmzV/rZvHAdi6YciNMF+PvvN9sq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BA+UmsJQ9lz84GKqngveG9XBBn/TNBAwoqnp7zgIF2znOk345yeo0ezIUgOJcq1DsucIrkS4JIrniYYl0MZRI5r1jLohvKOiOzWPZYOGjvoAewVlpytLW9L4Hv44wdtTjRNl1U+b3ghAtMg6PGz1+82Bk2p/AKfjUybWRrql5abJfGc6A30J2Djro2hvBsROynw2w8eb84luiBNd99a1fGIxtFaXsPzgbQGA2D/mOeUoD6B6YjOYpmyBsOD4wIqj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aaj5vjNRYMhBfj48Zp9Phh4F04GoSnOzHoFMnL8YIE+t0E/rFz/IAv7wgEHpRPjGlp5RcGSXXc001O3FBabTo/7lQKVP3gY6TadSZTScAcvGT2k1TXzMoixDucpxrKscRmL6wxkKcCudFOEq/OCFDGitpgprr1gmwwVIa7MNjSHGBTp+xyQmvY94diA4Gzb7zp3D5ZagjeK4x9g9bMAT1TZgjsaG7YOK2vIaxYQd8tYMIoqR7lURure8FQYM+aC9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9jgpt1Cs4FY6jqecrw1GD8HBNgabEfSHGnODV1Wmh9uHuB95RpaBgZz2dTEA1kSTDp7PnEBQBrTc0UuEKniu5jGkVRUFj/nLCwg5A44E8YR35IPuZSC9BVXo84mnZ0VGHNFIEBdTAENA0iid+8K2sCefT6w3zyEZvBwwnJP+fOKWVRID5wAuYFynnDO4NKP5M6xW1g/h5/WaQIq+XeUnTfT/ALngkNaHeEVSEqTk/vByYRJ/hjNBvasC7t/gza9C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v6wVOLd3WASW7ruHvEKR8HDgEpHwmDVoGKSrU56wIMnlS4cZsDQf0wB2E4dYiKS7TszsOXnAER9GIRjoMAwVvrLaIvRxm2kLq048ZAhKim9un/c5FdS0JxsvifziLFOKCcjkPX846aBDSDtXinjAk4SBppQgQ14wOSehAfPlqfecYNQez5vxnu9hhDw4D3JKi8+MYkNkVnx1k4gr2DrKWp2mno5yQmO1X6MApcgJziMRycyn124Bs+yNfnEXOGnV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z5e4OCRckS7whRapoPaTs8d5ACGrKPXnEJ0JsDnAgIEqAv8AOAVqizLm4P4TkAltFE+HvCAVGbgfMwQo7JT/AOY4pDfgNzq4aiPSv1dZx9Au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lastRenderedPageBreak/>
        <w:t>mj4u8AAwbRfzjogVwdTA0b3ZFv3kDvrkmCJB4oIeQzy1a/D+81SDaHRh1gSWjx/WBYuhOBiFoQ12uJIhYriM/OTVHdGQ2TwDaHz18YARPptnxMjZv49ZyILrEllBziaIV8TOZXtycA6ZPf5wNBcQ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WL6Ewde6VY8qaOcmgNGR7DEdI5OUnjrIVTgZJRbzlT+r9zF5A2pV+Bywa09D4X3gfN0q3v6yMJKPM7xq6VDQyJisgekoHjDK1qK8w3v4mM1JMND1ecJaABAeBAr8ZMMN+QQJ8P3gDQVquppEeH1hcoqla34+cBSoMeI4mKDZbEKv9/WcOLyi3xk07RSp5NacPM3PX7ecpQB1Bb73l8yR0dfXeEiFeTb6sx5SUQQDoA/nAnXU5D7M1znaTjjnBqq8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DjEkSFVwCEHY/OKu1rR0HnzlGjerDRgoSmkNG5EyhB0/zTkrCXivyvWRojYNRcjXF5d+f/Mk7gS/HEw0mkVvW9mvrFhvKHEL7xft1vbGzNFI3pwaVG1dvxm9hfQ5ZT6Nq+cgHUai3HArRZ+k/vFzMjaLvxxrLr+cQnzx+MG2+02X0t/cx/t30fnvAyROaGrOvOMo0WdL/lyAEYg0XUZhhNtEfpH+cHsVQdTxrXzrJCIyqaxoHkK/6uUgINzQunf1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hSFcEj5bqYskDyh8Nxu2miw+5c0UGFEP2MB1JWCvvBMB0eshCA8P7wagLyDrBdcPmQMqKtlcv03EhRUg6Pa+u94xNu6CTzzhZRuzCeg/7igU6e8XgAsQXovj94hnAe95DkOPL4zQbhioi/F94VoJyW6mXPYHiP8AORRUoBCesMaIWdVd395aMaOl384jRANg/TiSnsl0b4+ePxiknBhrz3+sIkI7g09YLRaE565wJlD2NH/cDBFNNalxodx7K7XN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wBNLrzpgMTTDXxxjCkBpfCf9yIMvEH/6/jIPoXmfB/bgEH9k+DjNIQvhNM6mWAiXCBrPnOhK7FHLP5D/ACf1MI2E/wD3P6uSHQDU/vZgFVRxEnjZvjNtk5Sp9v5wagrL1TBBhcDr1rjEtyWzD02W/LjLgQc+3T8e8XmqVAuvrAqEfQ1zlsUuVvHr55xycEmCfxjZMxEH8f8AcuDd3wxEqEW0yqJ4Rt+s5qYkVB3brxzkTwooG/S7frDAONhn2w6t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dFfkKuWiO5IT6P7wuyrso8L25aq11B94NECu/TEXAu4bvgw0ANLV3ceVDLHn8YP2+ZtDGDtkIt/7jLa7iG6efxiq1JT4/wCTGcJUu3OKvcA9u75wmLi6aRrAERhQiLv9ZeXI/usuz2/gmAjoIfWBBXSEZZW39ZohQGGnhvH84OlB4Afcv4mfibi/LzjR2UVC4FR0AlfJT9JjRJiqVXjXPH7zjEtMiVNfjBA8LQ1zMcUBpeYg/wA4kSpz1h9PSqUr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Of8AmI9ldxove8CCTZKjV5+cRquTkB10+M3iV0Dp/GWsyEiPnb/WWCZVWm8aSqJu2eXnEzthFPWs2ZsU/wC4mGgusvnKpEgBwDg/3jOZ0EHAvO8RkJKt9an+7xDVklNx+DrBWb6VPsEzpkDtvfeSioG3r5B/vA50UoZ0cZAUlGW/j6wkMBHxvf5zeHhlom/bjWKieHCCOKOsJHjFpG/jGDsaNl+2CS9uAYj4P91itp6QmdoQHau8UvYyD/HblgB4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ENDz84UCQf14MTpE+i4VPlL94Er3H0TIotEq4EF/NmauAAHBrFOEYpOcarUnM9m1MckwajkI77w0zNivwhuKPMAxacwvJg0IVsAi905IRIMbCb2wkl+TXERA5ic3HszF5jCrYU1Yk9K7yNEboC+F3+MMbIxCfHPGcZ3mgp653lF9r8ho7+c3ickNGA9rkU1vx8ZbCr56eMQEqN+w+8KRmR069dbw6P7jW/JzkmFDU+dYpDsEDSL0f3gzXTWHz8ZA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InCIA9+81BfaBMIyr5eDEqksdJ95UoGuGq8YGKecOdYFe6+8A1FBuskMWHAd5VTgcLl4CcBt35yLAdP7McACzZPea4DLf4P1kSneS78YW9ZJQOWXjB6A+4dNIxwNc2bJa/fDgEiNgbT98TEAGSq3noJ+8aIFex/+YrJKAE/3GQSan/WJoXX/AFlTldaYah3pgzBB/DjOPAscfGIJA0fHGeG0Pj/bwrAfAbHy/GBmBoSKfeKMs7ovls5P3i4h08vs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U2YYMJUDr+DebMBIXdzRo/ZvvHBwLpK4bMMruo4blrpt5Djk/wB3gVSV2pXvzn0kKayKUk7G9an5yRFLNaH5veFIq0zh+VdYUg3QEUbnrBgCBwAT3rCUEogMZklW5o/O8dGAHp3Miyl21JkPnAJsh3iDiZHi4Iep8YIGmiTnCek7JxkiGWg25xOBy8Lz99YGBKIcX/5jXdEdfbtwhIpIO08rigwcRG05x+QoSV4Xr1e25yG0Qo+5z94kgW3W7lAm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BpwPJHrrBYgJLdsUQTAXFru4MbDU294urQx+2KTF5fTL2hrfxljeiWn+6wxvvVf+mGhN/ek379mAMUdvG337zcj4AbPjF9E42/7gvPLef4XORrU61NFC8e8UXPfxRZ51gjoGQFcuEYIb/wA4wToBQLwbwiF7sw/OBA49CH2XIF3hx/ODJxoOjp187+8gNAEnCB4OOstGQ04T4/3ONSoUUAeffvKQPIcPS8uTtPZm71MYulOhMPEB0UFX6xpZ0rt7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TsOrjCaEjRPKecducR/nI6JlGmK3pfaYjp+ZmmIHRt/GMi7hYmHuyYCXAqRFrX6cHCa8PhJd8H/tzRV4AT+blqES44W9EW4sfuMFOjo0W/OWmqxzSt/oxZHIL+Mq2sellgnC8PHePELUebesCihx4fgPOTLXwT/PGLnrUEX84ZYKKRZZpxfVKvibwHYalwLH6MiV32g/vDbFRRt87xzzhJsxBf8Ag+8MyFDp5cGPHm1L5wYIggtIfZhdKaU8Hh15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/ONEJrziA3Z88ZUweBy+sE0OCS38F1+8awc+SL8dZoim9KYOG7wq/HGMyFBPnvf31h5toHn5POLSFyPWAHBEjCcdIQwlEGli+m94WpmB0HWL/pgz/wC5x9wJTC7jnLOGsUlg0eaB4XjeNXQ6RDKcvGGLLzMHWmMPktt+sgj2iXgg3rNlTXPnL8KALdaJ7dW4dAWjQ2ofkL95a+gz7VfyYLHtv5zW/WAKm04+sBv5B/GbO8EWgB2vzgAocj23EWhI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Qrs8cYHLXR8P3llCVil4js7xJiBQLD49YEAJdq6fvHO+SU2AHXODlRHaLTCSWy726wU8ZB9Y0wK7+sHs67mQhGHUxJxPnCewfWaKNDcwHY18YHI/WXpdO0e8NSppeZx/7iRzV0UbKn/mEfQa0hq2TWOEw0lfg8YjN5ovGJXWONkT67yJrVw0vH9YLJ8jU/0xE7N4uRu8Izc1fjNJVNuZ/eAV+fsYALK5Zijyh13igLAPQefOKCO5Ca/XHrECVws4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brRc4lPGBP8Aa/Hzi1S09gKfz8fGSFk767KpxHrDktog94vjK4NNNi84NFuKV+cd0Q03L8vWasLsp8ON/wDWPRE8vvOsBBfoZ6Hl8lm/jAPwI36/rBdgTafX9ZbCrCCo4xB7OdNYRcGRTRETLtR2XzgAEGM4+cX4M5WPh5oL+L+cJJFdWl8fPrAhKuEmje8QYwMrcWCysvTF3Hw4A8mBPh8Jl2NEJg8X3kTIDzmgjQLeOP8AmEOo9GWbocIxMQmw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h8/Ob8Ie20/txTfnESplOzeF6eowctKnW37xaKQLzUst7wSWgA67rjkUDcH8ZeGoEl2vXnnfGKAom9eIwKeN/jNkzNS68H5lw08OAr925rNEOhv8Y2NQ7GFhE8kr6wc9oeCW/wA5KnbfIKt+eusTTEjoHcom8oT0hGKyr8X5xFNQOIv3lR5CC8qh+nB7ohTbHP7wMKJDmA6MGnmmWd8OHVLgHWvl/nvFDSmk94n+Eo5LM8woL0w2vY27zObgnAPQ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9suP5VRHUennjFZsAopRWHbrjBYUFnDqv/MgLFw5FcMUKhD8c/Ps3nWnw7uHzrWLFoIa2da41OuXFWNl2h5njm6+sBsQeXfzk7C0ObyY/wDMT8NTCNsO+Dzjo55CVrk1+sUMMHc2esCkg5bwwQDqd4sIQIZe8Ipl9P7chTXkPvNQQpUG/BiEPfnjFYuqJr7dYDhjQmeAFbh+lxmAEreXnj1h7FKpdb748+MulVs1A5ikPvEJV6SR9Xn3ixsKUV65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1rhzcUAksnimsYB2NgIOBX/ayAM/K4O/LhZ0pxtlzqBjIui7fbhXJSzqRPq/nH1TaAQvP75695UQIUiEjmSd+fvDidIjTjwqkgOkL/V/Mzd0VaudN5JXHf8AZmpjVp3EL/usgo0LWJyPxr85v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lastRenderedPageBreak/>
        <w:t>6IKMcLwaua/ZvbAADWtmMtiKgPWRU+XbVvMubOupEBDt9mLiRKuirOfK4rVaBscEPt/WMKxvnLI33gt0xcouCcaNFJddjefxjBWKEbx8Nf+5VAi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BOB7/L31xgssRoNJR5vQ+cEBAkmDN3uJ+z3XXbbCEHwdfFmbmAkYLQm9f/MGpEbXuf8A3Em0+7nMk4gqRdDh+TLW6CWgJvjnDwNsgPuJcgDLqml7h13goy0QA7a86/eb8SQC+WavzjkINBR+2ODVCog8f/MCLw5QJ76wLjt7g+V+cQICSG/5zbmul/izAJxvE8EMoc9YOjpMXaGLz6D+Hv8A+4AIBI8Y9w4KGz3/ALxiOUUtwvevv8480sAUDxfg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+sHXU6V0P7qfjBgJa28E0uOaoXG7yYJhTAOG/wDOd4IOKGnRs+7gIzgZTyE4g4++835yu5/9GHGK5BIrMP8A5LBmDXwMY7OQXgLiCMq6JfXet5EMYCoA9zzhPtmmSRPHX24RJzOkW78749Zp4ulivOo+cBFkCwIjtnqPzMEZLZXiJf8AccdZG2L5m40t+Z56yjkKL7dvvvJORAXVPUx0IQr72YtQIt4+PG9ZAy1Ir4rrBw5YKt/TX1caavOjpt9j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8XKLCgMn0xwFqlV0decsaIC2ro045zvPcvf7mHY4wOpveK/VhILL3z/3FJOXzxfDAW4LtneMW6PPnHm0tYp09hwDa/PnDaQBm4X3hOVG+b4xqwNDzPPrBKh5XPu4i3KU4IDh34ecFJPC51yu80AS2WsBoFJ6bw2LHg531kI4NbAHvADc9BV51uatwlGJHZA17Z/ecgc0Kpo81/Rjg4I7fyecWoHab+2ZR0aINjPWp/eRgU7P8vGGIF1HloneuP8A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XGtcLYja/eveHLSOFD56GnHvIvyyczknxPzi2h5mbQHPl8YOEDQizRrRRcR5LDkEcWd84AS0qganAp1vftx+ZDACOHzwYwVgiF1Lt11PGWSSAQvlGrMZkmg59Wfrxh90kVX0d4h4nPG8yP1kkCihB6wV5QBoDAuBMnYkJ9y52DKch7dY8TmvsK4DreHDsGjK+/WOSihsMefZjcVxXXYvvjLlhCbXo/WN5FUPy1ct6Dp0K3GFYCLwOHeVBjA+d8XN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j0xwZtQZKefbd94YmSsI8+f9xgsrahx7TipjfJBwHy5VUYAuX1jrvloCTkzXoEQ4h0e98+sumQwCnouQITS0XZbOMYIhVZ9Eyeukmo9t94MIMORkABDTS7nkveXgp3u2WPV/7hhBqVdnvx6whmH+ZT985AKe+m5IF6B1v+/zga/DKf8Awk/WbEs3AhptPnHECqQq8i/gwdM1RRp7OH/pgvZ4EQOw78byIOZuiJL85FwiC7t3gxQWEfOIiu3/ANJx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ltvYR+ExiBOgI/xhAp3UQ3pH6xDqLQ7yHNVTeJBN/OOIhpHj7C4KIB4O5MDYmuUQ508+MHiR0jb8GLVqIEE4QafO80joNwIEN8mRa+BdvrSPvDCA0TH4Mpaws5fHg+cLJkJVOlyEc8gQXOcWaHTIffjF5F4eF5f94wIvR/k3GCDkOPBXzgc7FraJDEwCLoXuZGkoCUlpm2KCaV4fp3kB2kR6mnyvlzXZNQ1Nu3nBIgjgS6fOSoieZZvXfMwtILA9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f9fWOCJz14FXy4RYvLj2wII36KkxJUO+C/GKm6CNXzvAZL4uQdZtF8cf9znA0t5eP/MKIinng/rjKABXZ4HTWLPJb1PGl/EPvLRuxR7KT+8bRAFrAAn7HrFti7JY9b+MdYCbTg/5iIuwtpevzhHTgPZuecHEGJG+R/GXF6IX6zxlmxAXK/fbkRHNzj/GSURKHQPWXaGvOINg5Tn8YhI1au194gnrGj5+erhQ6BowQNLuN8ee8QHRG06+cEHPBE29</w:t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+cDLJb5d69/OSAMrCmKmmOrt/tZNqrjRN+PjNltKGUejvHn2F0mzz95tJKeW8tRfb/W8NeCPLnoP3lWicrcVIgkr”,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imagename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":"String content",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imagetypeid</w:t>
      </w:r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":1,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photostatusid</w:t>
      </w:r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":1,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rejectionreasonid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":null,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</w: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}],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ab/>
        <w:t>"</w:t>
      </w:r>
      <w:proofErr w:type="gramStart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profileid</w:t>
      </w:r>
      <w:proofErr w:type="gramEnd"/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":2</w:t>
      </w:r>
    </w:p>
    <w:p w:rsidR="0052603A" w:rsidRDefault="009902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</w:pPr>
      <w:r>
        <w:rPr>
          <w:rFonts w:ascii="Courier New" w:eastAsia="Courier New" w:hAnsi="Courier New" w:cs="Courier New"/>
          <w:color w:val="000000"/>
          <w:sz w:val="20"/>
          <w:shd w:val="clear" w:color="auto" w:fill="E5E5CC"/>
        </w:rPr>
        <w:t>}</w:t>
      </w:r>
    </w:p>
    <w:p w:rsidR="0052603A" w:rsidRDefault="0052603A">
      <w:pPr>
        <w:spacing w:line="240" w:lineRule="auto"/>
        <w:rPr>
          <w:rFonts w:ascii="Calibri" w:eastAsia="Calibri" w:hAnsi="Calibri" w:cs="Calibri"/>
          <w:sz w:val="20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paramters</w:t>
      </w:r>
      <w:proofErr w:type="spellEnd"/>
      <w:r>
        <w:rPr>
          <w:rFonts w:ascii="Calibri" w:eastAsia="Calibri" w:hAnsi="Calibri" w:cs="Calibri"/>
        </w:rPr>
        <w:t xml:space="preserve"> you need :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  <w:b/>
        </w:rPr>
        <w:t>autoupload</w:t>
      </w:r>
      <w:proofErr w:type="spellEnd"/>
      <w:proofErr w:type="gramEnd"/>
      <w:r>
        <w:rPr>
          <w:rFonts w:ascii="Calibri" w:eastAsia="Calibri" w:hAnsi="Calibri" w:cs="Calibri"/>
          <w:b/>
        </w:rPr>
        <w:t>":true</w:t>
      </w:r>
      <w:r>
        <w:rPr>
          <w:rFonts w:ascii="Calibri" w:eastAsia="Calibri" w:hAnsi="Calibri" w:cs="Calibri"/>
        </w:rPr>
        <w:t xml:space="preserve"> - set this to true 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"</w:t>
      </w:r>
      <w:proofErr w:type="spellStart"/>
      <w:proofErr w:type="gramStart"/>
      <w:r>
        <w:rPr>
          <w:rFonts w:ascii="Calibri" w:eastAsia="Calibri" w:hAnsi="Calibri" w:cs="Calibri"/>
          <w:b/>
        </w:rPr>
        <w:t>multiple</w:t>
      </w:r>
      <w:proofErr w:type="gramEnd"/>
      <w:r>
        <w:rPr>
          <w:rFonts w:ascii="Calibri" w:eastAsia="Calibri" w:hAnsi="Calibri" w:cs="Calibri"/>
          <w:b/>
        </w:rPr>
        <w:t>":true</w:t>
      </w:r>
      <w:proofErr w:type="spellEnd"/>
      <w:r>
        <w:rPr>
          <w:rFonts w:ascii="Calibri" w:eastAsia="Calibri" w:hAnsi="Calibri" w:cs="Calibri"/>
          <w:b/>
        </w:rPr>
        <w:t>,</w:t>
      </w:r>
      <w:r>
        <w:rPr>
          <w:rFonts w:ascii="Calibri" w:eastAsia="Calibri" w:hAnsi="Calibri" w:cs="Calibri"/>
        </w:rPr>
        <w:t xml:space="preserve"> - true if we have multiple photos to upload false if only one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the</w:t>
      </w:r>
      <w:proofErr w:type="gramEnd"/>
      <w:r>
        <w:rPr>
          <w:rFonts w:ascii="Calibri" w:eastAsia="Calibri" w:hAnsi="Calibri" w:cs="Calibri"/>
        </w:rPr>
        <w:t xml:space="preserve"> generic list of objects will be the </w:t>
      </w:r>
      <w:proofErr w:type="spellStart"/>
      <w:r>
        <w:rPr>
          <w:rFonts w:ascii="Calibri" w:eastAsia="Calibri" w:hAnsi="Calibri" w:cs="Calibri"/>
          <w:b/>
        </w:rPr>
        <w:t>photosuploaded</w:t>
      </w:r>
      <w:proofErr w:type="spellEnd"/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 xml:space="preserve">object 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parameters :</w:t>
      </w:r>
      <w:proofErr w:type="gramEnd"/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"</w:t>
      </w:r>
      <w:proofErr w:type="spellStart"/>
      <w:proofErr w:type="gramStart"/>
      <w:r>
        <w:rPr>
          <w:rFonts w:ascii="Calibri" w:eastAsia="Calibri" w:hAnsi="Calibri" w:cs="Calibri"/>
          <w:b/>
        </w:rPr>
        <w:t>approvalstatusid</w:t>
      </w:r>
      <w:proofErr w:type="spellEnd"/>
      <w:proofErr w:type="gramEnd"/>
      <w:r>
        <w:rPr>
          <w:rFonts w:ascii="Calibri" w:eastAsia="Calibri" w:hAnsi="Calibri" w:cs="Calibri"/>
          <w:b/>
        </w:rPr>
        <w:t xml:space="preserve">":null,  - </w:t>
      </w:r>
      <w:r>
        <w:rPr>
          <w:rFonts w:ascii="Calibri" w:eastAsia="Calibri" w:hAnsi="Calibri" w:cs="Calibri"/>
        </w:rPr>
        <w:t>this should be null for each photo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caption</w:t>
      </w:r>
      <w:proofErr w:type="gramEnd"/>
      <w:r>
        <w:rPr>
          <w:rFonts w:ascii="Calibri" w:eastAsia="Calibri" w:hAnsi="Calibri" w:cs="Calibri"/>
          <w:b/>
        </w:rPr>
        <w:t>":"String</w:t>
      </w:r>
      <w:proofErr w:type="spellEnd"/>
      <w:r>
        <w:rPr>
          <w:rFonts w:ascii="Calibri" w:eastAsia="Calibri" w:hAnsi="Calibri" w:cs="Calibri"/>
          <w:b/>
        </w:rPr>
        <w:t xml:space="preserve"> content</w:t>
      </w:r>
      <w:r>
        <w:rPr>
          <w:rFonts w:ascii="Calibri" w:eastAsia="Calibri" w:hAnsi="Calibri" w:cs="Calibri"/>
        </w:rPr>
        <w:t xml:space="preserve">"  - the caption of the photo </w:t>
      </w:r>
      <w:proofErr w:type="spellStart"/>
      <w:r>
        <w:rPr>
          <w:rFonts w:ascii="Calibri" w:eastAsia="Calibri" w:hAnsi="Calibri" w:cs="Calibri"/>
        </w:rPr>
        <w:t>i.e</w:t>
      </w:r>
      <w:proofErr w:type="spellEnd"/>
      <w:r>
        <w:rPr>
          <w:rFonts w:ascii="Calibri" w:eastAsia="Calibri" w:hAnsi="Calibri" w:cs="Calibri"/>
        </w:rPr>
        <w:t xml:space="preserve"> " me and my sister"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  <w:b/>
        </w:rPr>
        <w:t>creationdate</w:t>
      </w:r>
      <w:proofErr w:type="spellEnd"/>
      <w:proofErr w:type="gramEnd"/>
      <w:r>
        <w:rPr>
          <w:rFonts w:ascii="Calibri" w:eastAsia="Calibri" w:hAnsi="Calibri" w:cs="Calibri"/>
          <w:b/>
        </w:rPr>
        <w:t>":"\/Date(928167600000-0500)\/"</w:t>
      </w:r>
      <w:r>
        <w:rPr>
          <w:rFonts w:ascii="Calibri" w:eastAsia="Calibri" w:hAnsi="Calibri" w:cs="Calibri"/>
        </w:rPr>
        <w:t xml:space="preserve"> - optional date if you want to pass a specific date you can if you want but the default date is date of the server.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color w:val="000000"/>
        </w:rPr>
        <w:t xml:space="preserve"> imageb64string</w:t>
      </w:r>
      <w:r>
        <w:rPr>
          <w:rFonts w:ascii="Calibri" w:eastAsia="Calibri" w:hAnsi="Calibri" w:cs="Calibri"/>
          <w:b/>
        </w:rPr>
        <w:t xml:space="preserve"> "</w:t>
      </w:r>
      <w:r>
        <w:rPr>
          <w:rFonts w:ascii="Calibri" w:eastAsia="Calibri" w:hAnsi="Calibri" w:cs="Calibri"/>
          <w:b/>
        </w:rPr>
        <w:t>:</w:t>
      </w:r>
      <w:r>
        <w:rPr>
          <w:rFonts w:ascii="Calibri" w:eastAsia="Calibri" w:hAnsi="Calibri" w:cs="Calibri"/>
        </w:rPr>
        <w:t xml:space="preserve">  &lt;- you must locally convert the image into a byte array and pass that as string</w:t>
      </w:r>
    </w:p>
    <w:p w:rsidR="0052603A" w:rsidRDefault="009902B4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lastRenderedPageBreak/>
        <w:t>"</w:t>
      </w:r>
      <w:proofErr w:type="spellStart"/>
      <w:proofErr w:type="gramStart"/>
      <w:r>
        <w:rPr>
          <w:rFonts w:ascii="Calibri" w:eastAsia="Calibri" w:hAnsi="Calibri" w:cs="Calibri"/>
          <w:b/>
        </w:rPr>
        <w:t>imagename</w:t>
      </w:r>
      <w:proofErr w:type="spellEnd"/>
      <w:proofErr w:type="gramEnd"/>
      <w:r>
        <w:rPr>
          <w:rFonts w:ascii="Calibri" w:eastAsia="Calibri" w:hAnsi="Calibri" w:cs="Calibri"/>
          <w:b/>
        </w:rPr>
        <w:t>":"</w:t>
      </w:r>
      <w:proofErr w:type="spellStart"/>
      <w:r>
        <w:rPr>
          <w:rFonts w:ascii="Calibri" w:eastAsia="Calibri" w:hAnsi="Calibri" w:cs="Calibri"/>
          <w:b/>
        </w:rPr>
        <w:t>teest</w:t>
      </w:r>
      <w:proofErr w:type="spellEnd"/>
      <w:r>
        <w:rPr>
          <w:rFonts w:ascii="Calibri" w:eastAsia="Calibri" w:hAnsi="Calibri" w:cs="Calibri"/>
          <w:b/>
        </w:rPr>
        <w:t xml:space="preserve">", - image name just the name of the image </w:t>
      </w:r>
      <w:proofErr w:type="spellStart"/>
      <w:r>
        <w:rPr>
          <w:rFonts w:ascii="Calibri" w:eastAsia="Calibri" w:hAnsi="Calibri" w:cs="Calibri"/>
          <w:b/>
        </w:rPr>
        <w:t>i.e</w:t>
      </w:r>
      <w:proofErr w:type="spellEnd"/>
      <w:r>
        <w:rPr>
          <w:rFonts w:ascii="Calibri" w:eastAsia="Calibri" w:hAnsi="Calibri" w:cs="Calibri"/>
          <w:b/>
        </w:rPr>
        <w:t xml:space="preserve"> meandmysister.jpg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"</w:t>
      </w:r>
      <w:proofErr w:type="gramStart"/>
      <w:r>
        <w:rPr>
          <w:rFonts w:ascii="Calibri" w:eastAsia="Calibri" w:hAnsi="Calibri" w:cs="Calibri"/>
          <w:b/>
        </w:rPr>
        <w:t>imagetypeid</w:t>
      </w:r>
      <w:proofErr w:type="gramEnd"/>
      <w:r>
        <w:rPr>
          <w:rFonts w:ascii="Calibri" w:eastAsia="Calibri" w:hAnsi="Calibri" w:cs="Calibri"/>
          <w:b/>
        </w:rPr>
        <w:t>":</w:t>
      </w:r>
      <w:r>
        <w:rPr>
          <w:rFonts w:ascii="Calibri" w:eastAsia="Calibri" w:hAnsi="Calibri" w:cs="Calibri"/>
        </w:rPr>
        <w:t>1,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**this is from a list </w:t>
      </w:r>
      <w:proofErr w:type="gramStart"/>
      <w:r>
        <w:rPr>
          <w:rFonts w:ascii="Calibri" w:eastAsia="Calibri" w:hAnsi="Calibri" w:cs="Calibri"/>
        </w:rPr>
        <w:t>value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usee</w:t>
      </w:r>
      <w:proofErr w:type="spellEnd"/>
      <w:r>
        <w:rPr>
          <w:rFonts w:ascii="Calibri" w:eastAsia="Calibri" w:hAnsi="Calibri" w:cs="Calibri"/>
        </w:rPr>
        <w:t xml:space="preserve"> the call to get the image types from t</w:t>
      </w:r>
      <w:r>
        <w:rPr>
          <w:rFonts w:ascii="Calibri" w:eastAsia="Calibri" w:hAnsi="Calibri" w:cs="Calibri"/>
        </w:rPr>
        <w:t>his call : *</w:t>
      </w:r>
      <w:proofErr w:type="spellStart"/>
      <w:r>
        <w:rPr>
          <w:rFonts w:ascii="Calibri" w:eastAsia="Calibri" w:hAnsi="Calibri" w:cs="Calibri"/>
        </w:rPr>
        <w:t>i</w:t>
      </w:r>
      <w:proofErr w:type="spellEnd"/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"</w:t>
      </w:r>
      <w:proofErr w:type="gramStart"/>
      <w:r>
        <w:rPr>
          <w:rFonts w:ascii="Calibri" w:eastAsia="Calibri" w:hAnsi="Calibri" w:cs="Calibri"/>
          <w:b/>
        </w:rPr>
        <w:t>photostatusid</w:t>
      </w:r>
      <w:proofErr w:type="gramEnd"/>
      <w:r>
        <w:rPr>
          <w:rFonts w:ascii="Calibri" w:eastAsia="Calibri" w:hAnsi="Calibri" w:cs="Calibri"/>
          <w:b/>
        </w:rPr>
        <w:t>":1,</w:t>
      </w:r>
      <w:r>
        <w:rPr>
          <w:rFonts w:ascii="Calibri" w:eastAsia="Calibri" w:hAnsi="Calibri" w:cs="Calibri"/>
        </w:rPr>
        <w:t xml:space="preserve"> 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**this is from a list </w:t>
      </w:r>
      <w:proofErr w:type="gramStart"/>
      <w:r>
        <w:rPr>
          <w:rFonts w:ascii="Calibri" w:eastAsia="Calibri" w:hAnsi="Calibri" w:cs="Calibri"/>
        </w:rPr>
        <w:t>value :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usee</w:t>
      </w:r>
      <w:proofErr w:type="spellEnd"/>
      <w:r>
        <w:rPr>
          <w:rFonts w:ascii="Calibri" w:eastAsia="Calibri" w:hAnsi="Calibri" w:cs="Calibri"/>
        </w:rPr>
        <w:t xml:space="preserve"> the call to get the image types from this call : *</w:t>
      </w:r>
      <w:proofErr w:type="spellStart"/>
      <w:r>
        <w:rPr>
          <w:rFonts w:ascii="Calibri" w:eastAsia="Calibri" w:hAnsi="Calibri" w:cs="Calibri"/>
        </w:rPr>
        <w:t>i</w:t>
      </w:r>
      <w:proofErr w:type="spellEnd"/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"</w:t>
      </w:r>
      <w:proofErr w:type="spellStart"/>
      <w:proofErr w:type="gramStart"/>
      <w:r>
        <w:rPr>
          <w:rFonts w:ascii="Calibri" w:eastAsia="Calibri" w:hAnsi="Calibri" w:cs="Calibri"/>
          <w:b/>
        </w:rPr>
        <w:t>rejectionreasonid</w:t>
      </w:r>
      <w:proofErr w:type="spellEnd"/>
      <w:proofErr w:type="gramEnd"/>
      <w:r>
        <w:rPr>
          <w:rFonts w:ascii="Calibri" w:eastAsia="Calibri" w:hAnsi="Calibri" w:cs="Calibri"/>
          <w:b/>
        </w:rPr>
        <w:t>":null</w:t>
      </w:r>
      <w:r>
        <w:rPr>
          <w:rFonts w:ascii="Calibri" w:eastAsia="Calibri" w:hAnsi="Calibri" w:cs="Calibri"/>
        </w:rPr>
        <w:t>, - set as null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spellStart"/>
      <w:proofErr w:type="gramStart"/>
      <w:r>
        <w:rPr>
          <w:rFonts w:ascii="Calibri" w:eastAsia="Calibri" w:hAnsi="Calibri" w:cs="Calibri"/>
        </w:rPr>
        <w:t>i,</w:t>
      </w:r>
      <w:proofErr w:type="gramEnd"/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 xml:space="preserve"> you could be uploading a bunch of photos at once 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To get the </w:t>
      </w:r>
      <w:proofErr w:type="spellStart"/>
      <w:r>
        <w:rPr>
          <w:rFonts w:ascii="Calibri" w:eastAsia="Calibri" w:hAnsi="Calibri" w:cs="Calibri"/>
        </w:rPr>
        <w:t>imagetypeID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Phosotstatusi</w:t>
      </w:r>
      <w:r>
        <w:rPr>
          <w:rFonts w:ascii="Calibri" w:eastAsia="Calibri" w:hAnsi="Calibri" w:cs="Calibri"/>
        </w:rPr>
        <w:t>d</w:t>
      </w:r>
      <w:proofErr w:type="spellEnd"/>
      <w:r>
        <w:rPr>
          <w:rFonts w:ascii="Calibri" w:eastAsia="Calibri" w:hAnsi="Calibri" w:cs="Calibri"/>
        </w:rPr>
        <w:t xml:space="preserve"> values call the lookup service and look at these two methods 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For now just pass 1’s for both values</w:t>
      </w:r>
    </w:p>
    <w:p w:rsidR="0052603A" w:rsidRDefault="0052603A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******</w:t>
      </w:r>
      <w:proofErr w:type="gramStart"/>
      <w:r>
        <w:rPr>
          <w:rFonts w:ascii="Calibri" w:eastAsia="Calibri" w:hAnsi="Calibri" w:cs="Calibri"/>
          <w:b/>
        </w:rPr>
        <w:t>Updated  7</w:t>
      </w:r>
      <w:proofErr w:type="gramEnd"/>
      <w:r>
        <w:rPr>
          <w:rFonts w:ascii="Calibri" w:eastAsia="Calibri" w:hAnsi="Calibri" w:cs="Calibri"/>
          <w:b/>
        </w:rPr>
        <w:t>/12/2013 *****</w:t>
      </w:r>
    </w:p>
    <w:p w:rsidR="0052603A" w:rsidRDefault="0052603A">
      <w:pPr>
        <w:spacing w:line="240" w:lineRule="auto"/>
        <w:rPr>
          <w:rFonts w:ascii="Verdana" w:eastAsia="Verdana" w:hAnsi="Verdana" w:cs="Verdana"/>
          <w:color w:val="000000"/>
          <w:sz w:val="17"/>
        </w:rPr>
      </w:pPr>
    </w:p>
    <w:p w:rsidR="0052603A" w:rsidRDefault="009902B4">
      <w:pPr>
        <w:spacing w:line="240" w:lineRule="auto"/>
        <w:rPr>
          <w:rFonts w:ascii="Verdana" w:eastAsia="Verdana" w:hAnsi="Verdana" w:cs="Verdana"/>
          <w:b/>
          <w:color w:val="000000"/>
          <w:sz w:val="20"/>
          <w:u w:val="single"/>
        </w:rPr>
      </w:pPr>
      <w:r>
        <w:rPr>
          <w:rFonts w:ascii="Verdana" w:eastAsia="Verdana" w:hAnsi="Verdana" w:cs="Verdana"/>
          <w:b/>
          <w:color w:val="000000"/>
          <w:sz w:val="20"/>
          <w:u w:val="single"/>
        </w:rPr>
        <w:t xml:space="preserve">Display Profile Activation message at this </w:t>
      </w:r>
      <w:proofErr w:type="gramStart"/>
      <w:r>
        <w:rPr>
          <w:rFonts w:ascii="Verdana" w:eastAsia="Verdana" w:hAnsi="Verdana" w:cs="Verdana"/>
          <w:b/>
          <w:color w:val="000000"/>
          <w:sz w:val="20"/>
          <w:u w:val="single"/>
        </w:rPr>
        <w:t>point :</w:t>
      </w:r>
      <w:proofErr w:type="gramEnd"/>
      <w:r>
        <w:rPr>
          <w:rFonts w:ascii="Verdana" w:eastAsia="Verdana" w:hAnsi="Verdana" w:cs="Verdana"/>
          <w:b/>
          <w:color w:val="000000"/>
          <w:sz w:val="20"/>
          <w:u w:val="single"/>
        </w:rPr>
        <w:t xml:space="preserve"> </w:t>
      </w:r>
    </w:p>
    <w:p w:rsidR="0052603A" w:rsidRDefault="0052603A">
      <w:pPr>
        <w:spacing w:line="240" w:lineRule="auto"/>
        <w:rPr>
          <w:rFonts w:ascii="Verdana" w:eastAsia="Verdana" w:hAnsi="Verdana" w:cs="Verdana"/>
          <w:b/>
          <w:color w:val="000000"/>
          <w:sz w:val="20"/>
          <w:u w:val="single"/>
        </w:rPr>
      </w:pPr>
    </w:p>
    <w:p w:rsidR="0052603A" w:rsidRDefault="009902B4">
      <w:pPr>
        <w:spacing w:line="240" w:lineRule="auto"/>
        <w:rPr>
          <w:rFonts w:ascii="Verdana" w:eastAsia="Verdana" w:hAnsi="Verdana" w:cs="Verdana"/>
          <w:i/>
          <w:color w:val="000000"/>
          <w:sz w:val="20"/>
        </w:rPr>
      </w:pPr>
      <w:r>
        <w:rPr>
          <w:rFonts w:ascii="Verdana" w:eastAsia="Verdana" w:hAnsi="Verdana" w:cs="Verdana"/>
          <w:color w:val="000000"/>
          <w:sz w:val="20"/>
        </w:rPr>
        <w:t xml:space="preserve">After re-directing them to their home page display the </w:t>
      </w:r>
      <w:proofErr w:type="gramStart"/>
      <w:r>
        <w:rPr>
          <w:rFonts w:ascii="Verdana" w:eastAsia="Verdana" w:hAnsi="Verdana" w:cs="Verdana"/>
          <w:color w:val="000000"/>
          <w:sz w:val="20"/>
        </w:rPr>
        <w:t>message :</w:t>
      </w:r>
      <w:proofErr w:type="gramEnd"/>
      <w:r>
        <w:rPr>
          <w:rFonts w:ascii="Verdana" w:eastAsia="Verdana" w:hAnsi="Verdana" w:cs="Verdana"/>
          <w:color w:val="000000"/>
          <w:sz w:val="20"/>
        </w:rPr>
        <w:t xml:space="preserve"> </w:t>
      </w:r>
      <w:r>
        <w:rPr>
          <w:rFonts w:ascii="Verdana" w:eastAsia="Verdana" w:hAnsi="Verdana" w:cs="Verdana"/>
          <w:i/>
          <w:color w:val="000000"/>
          <w:sz w:val="20"/>
        </w:rPr>
        <w:t xml:space="preserve">“Please check your email address for your activation code and click the link to activate your profile.  Activating your profile </w:t>
      </w:r>
      <w:proofErr w:type="spellStart"/>
      <w:r>
        <w:rPr>
          <w:rFonts w:ascii="Verdana" w:eastAsia="Verdana" w:hAnsi="Verdana" w:cs="Verdana"/>
          <w:i/>
          <w:color w:val="000000"/>
          <w:sz w:val="20"/>
        </w:rPr>
        <w:t>verifys</w:t>
      </w:r>
      <w:proofErr w:type="spellEnd"/>
      <w:r>
        <w:rPr>
          <w:rFonts w:ascii="Verdana" w:eastAsia="Verdana" w:hAnsi="Verdana" w:cs="Verdana"/>
          <w:i/>
          <w:color w:val="000000"/>
          <w:sz w:val="20"/>
        </w:rPr>
        <w:t xml:space="preserve"> your email address and ensures you can </w:t>
      </w:r>
      <w:proofErr w:type="spellStart"/>
      <w:r>
        <w:rPr>
          <w:rFonts w:ascii="Verdana" w:eastAsia="Verdana" w:hAnsi="Verdana" w:cs="Verdana"/>
          <w:i/>
          <w:color w:val="000000"/>
          <w:sz w:val="20"/>
        </w:rPr>
        <w:t>rescive</w:t>
      </w:r>
      <w:proofErr w:type="spellEnd"/>
      <w:r>
        <w:rPr>
          <w:rFonts w:ascii="Verdana" w:eastAsia="Verdana" w:hAnsi="Verdana" w:cs="Verdana"/>
          <w:i/>
          <w:color w:val="000000"/>
          <w:sz w:val="20"/>
        </w:rPr>
        <w:t xml:space="preserve"> email notifications when changes are made to your profile.”</w:t>
      </w:r>
    </w:p>
    <w:p w:rsidR="0052603A" w:rsidRDefault="0052603A">
      <w:pPr>
        <w:spacing w:line="240" w:lineRule="auto"/>
        <w:rPr>
          <w:rFonts w:ascii="Verdana" w:eastAsia="Verdana" w:hAnsi="Verdana" w:cs="Verdana"/>
          <w:i/>
          <w:color w:val="000000"/>
          <w:sz w:val="20"/>
        </w:rPr>
      </w:pPr>
    </w:p>
    <w:p w:rsidR="0052603A" w:rsidRDefault="009902B4">
      <w:pPr>
        <w:spacing w:line="240" w:lineRule="auto"/>
        <w:rPr>
          <w:rFonts w:ascii="Verdana" w:eastAsia="Verdana" w:hAnsi="Verdana" w:cs="Verdana"/>
          <w:i/>
          <w:color w:val="000000"/>
          <w:sz w:val="20"/>
        </w:rPr>
      </w:pPr>
      <w:proofErr w:type="spellStart"/>
      <w:r>
        <w:rPr>
          <w:rFonts w:ascii="Verdana" w:eastAsia="Verdana" w:hAnsi="Verdana" w:cs="Verdana"/>
          <w:i/>
          <w:color w:val="000000"/>
          <w:sz w:val="20"/>
        </w:rPr>
        <w:t>p.s</w:t>
      </w:r>
      <w:proofErr w:type="spellEnd"/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If the u</w:t>
      </w:r>
      <w:r>
        <w:rPr>
          <w:rFonts w:ascii="Calibri" w:eastAsia="Calibri" w:hAnsi="Calibri" w:cs="Calibri"/>
        </w:rPr>
        <w:t xml:space="preserve">ser created a profile </w:t>
      </w:r>
      <w:proofErr w:type="spellStart"/>
      <w:r>
        <w:rPr>
          <w:rFonts w:ascii="Calibri" w:eastAsia="Calibri" w:hAnsi="Calibri" w:cs="Calibri"/>
          <w:b/>
        </w:rPr>
        <w:t>withoute</w:t>
      </w:r>
      <w:proofErr w:type="spellEnd"/>
      <w:r>
        <w:rPr>
          <w:rFonts w:ascii="Calibri" w:eastAsia="Calibri" w:hAnsi="Calibri" w:cs="Calibri"/>
        </w:rPr>
        <w:t xml:space="preserve"> using Facebook or </w:t>
      </w:r>
      <w:proofErr w:type="spellStart"/>
      <w:r>
        <w:rPr>
          <w:rFonts w:ascii="Calibri" w:eastAsia="Calibri" w:hAnsi="Calibri" w:cs="Calibri"/>
        </w:rPr>
        <w:t>an other</w:t>
      </w:r>
      <w:proofErr w:type="spellEnd"/>
      <w:r>
        <w:rPr>
          <w:rFonts w:ascii="Calibri" w:eastAsia="Calibri" w:hAnsi="Calibri" w:cs="Calibri"/>
        </w:rPr>
        <w:t xml:space="preserve"> open ID provider we need to </w:t>
      </w:r>
      <w:proofErr w:type="gramStart"/>
      <w:r>
        <w:rPr>
          <w:rFonts w:ascii="Calibri" w:eastAsia="Calibri" w:hAnsi="Calibri" w:cs="Calibri"/>
        </w:rPr>
        <w:t>validate  their</w:t>
      </w:r>
      <w:proofErr w:type="gramEnd"/>
      <w:r>
        <w:rPr>
          <w:rFonts w:ascii="Calibri" w:eastAsia="Calibri" w:hAnsi="Calibri" w:cs="Calibri"/>
        </w:rPr>
        <w:t xml:space="preserve"> activation code via email.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On mobile and web we still allow them temporary access to their </w:t>
      </w:r>
      <w:proofErr w:type="gramStart"/>
      <w:r>
        <w:rPr>
          <w:rFonts w:ascii="Calibri" w:eastAsia="Calibri" w:hAnsi="Calibri" w:cs="Calibri"/>
        </w:rPr>
        <w:t>homepage  even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withoute</w:t>
      </w:r>
      <w:proofErr w:type="spellEnd"/>
      <w:r>
        <w:rPr>
          <w:rFonts w:ascii="Calibri" w:eastAsia="Calibri" w:hAnsi="Calibri" w:cs="Calibri"/>
        </w:rPr>
        <w:t xml:space="preserve"> activation.  </w:t>
      </w:r>
      <w:proofErr w:type="gramStart"/>
      <w:r>
        <w:rPr>
          <w:rFonts w:ascii="Calibri" w:eastAsia="Calibri" w:hAnsi="Calibri" w:cs="Calibri"/>
        </w:rPr>
        <w:t>The cannot</w:t>
      </w:r>
      <w:proofErr w:type="gramEnd"/>
      <w:r>
        <w:rPr>
          <w:rFonts w:ascii="Calibri" w:eastAsia="Calibri" w:hAnsi="Calibri" w:cs="Calibri"/>
        </w:rPr>
        <w:t xml:space="preserve"> communicate/upd</w:t>
      </w:r>
      <w:r>
        <w:rPr>
          <w:rFonts w:ascii="Calibri" w:eastAsia="Calibri" w:hAnsi="Calibri" w:cs="Calibri"/>
        </w:rPr>
        <w:t xml:space="preserve">ate their profiles and use mail features until they activate however.  This will be built into the service calls.  They </w:t>
      </w:r>
      <w:proofErr w:type="gramStart"/>
      <w:r>
        <w:rPr>
          <w:rFonts w:ascii="Calibri" w:eastAsia="Calibri" w:hAnsi="Calibri" w:cs="Calibri"/>
        </w:rPr>
        <w:t>will  only</w:t>
      </w:r>
      <w:proofErr w:type="gramEnd"/>
      <w:r>
        <w:rPr>
          <w:rFonts w:ascii="Calibri" w:eastAsia="Calibri" w:hAnsi="Calibri" w:cs="Calibri"/>
        </w:rPr>
        <w:t xml:space="preserve"> be able to search and view user profiles. 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steps</w:t>
      </w:r>
      <w:proofErr w:type="gramEnd"/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Activate the profile they can click on </w:t>
      </w:r>
      <w:proofErr w:type="spellStart"/>
      <w:r>
        <w:rPr>
          <w:rFonts w:ascii="Calibri" w:eastAsia="Calibri" w:hAnsi="Calibri" w:cs="Calibri"/>
        </w:rPr>
        <w:t>thier</w:t>
      </w:r>
      <w:proofErr w:type="spellEnd"/>
      <w:r>
        <w:rPr>
          <w:rFonts w:ascii="Calibri" w:eastAsia="Calibri" w:hAnsi="Calibri" w:cs="Calibri"/>
        </w:rPr>
        <w:t xml:space="preserve"> email and </w:t>
      </w:r>
      <w:proofErr w:type="spellStart"/>
      <w:r>
        <w:rPr>
          <w:rFonts w:ascii="Calibri" w:eastAsia="Calibri" w:hAnsi="Calibri" w:cs="Calibri"/>
        </w:rPr>
        <w:t>redicret</w:t>
      </w:r>
      <w:proofErr w:type="spellEnd"/>
      <w:r>
        <w:rPr>
          <w:rFonts w:ascii="Calibri" w:eastAsia="Calibri" w:hAnsi="Calibri" w:cs="Calibri"/>
        </w:rPr>
        <w:t xml:space="preserve"> to the activate profile page or type in the activate code from </w:t>
      </w:r>
      <w:proofErr w:type="spellStart"/>
      <w:r>
        <w:rPr>
          <w:rFonts w:ascii="Calibri" w:eastAsia="Calibri" w:hAnsi="Calibri" w:cs="Calibri"/>
        </w:rPr>
        <w:t>thier</w:t>
      </w:r>
      <w:proofErr w:type="spellEnd"/>
      <w:r>
        <w:rPr>
          <w:rFonts w:ascii="Calibri" w:eastAsia="Calibri" w:hAnsi="Calibri" w:cs="Calibri"/>
        </w:rPr>
        <w:t xml:space="preserve"> email address along with email </w:t>
      </w:r>
      <w:proofErr w:type="spellStart"/>
      <w:r>
        <w:rPr>
          <w:rFonts w:ascii="Calibri" w:eastAsia="Calibri" w:hAnsi="Calibri" w:cs="Calibri"/>
        </w:rPr>
        <w:t>addres</w:t>
      </w:r>
      <w:proofErr w:type="spellEnd"/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lastRenderedPageBreak/>
        <w:t>if</w:t>
      </w:r>
      <w:proofErr w:type="gramEnd"/>
      <w:r>
        <w:rPr>
          <w:rFonts w:ascii="Calibri" w:eastAsia="Calibri" w:hAnsi="Calibri" w:cs="Calibri"/>
        </w:rPr>
        <w:t xml:space="preserve"> the forgot </w:t>
      </w:r>
      <w:proofErr w:type="spellStart"/>
      <w:r>
        <w:rPr>
          <w:rFonts w:ascii="Calibri" w:eastAsia="Calibri" w:hAnsi="Calibri" w:cs="Calibri"/>
        </w:rPr>
        <w:t>thier</w:t>
      </w:r>
      <w:proofErr w:type="spellEnd"/>
      <w:r>
        <w:rPr>
          <w:rFonts w:ascii="Calibri" w:eastAsia="Calibri" w:hAnsi="Calibri" w:cs="Calibri"/>
        </w:rPr>
        <w:t xml:space="preserve"> activation code they can call this method to have it re-email</w:t>
      </w:r>
      <w:r>
        <w:rPr>
          <w:rFonts w:ascii="Calibri" w:eastAsia="Calibri" w:hAnsi="Calibri" w:cs="Calibri"/>
        </w:rPr>
        <w:t>ed to them:</w:t>
      </w:r>
    </w:p>
    <w:p w:rsidR="0052603A" w:rsidRDefault="0052603A">
      <w:pPr>
        <w:spacing w:line="240" w:lineRule="auto"/>
        <w:rPr>
          <w:rFonts w:ascii="Calibri" w:eastAsia="Calibri" w:hAnsi="Calibri" w:cs="Calibri"/>
        </w:rPr>
      </w:pPr>
    </w:p>
    <w:p w:rsidR="0052603A" w:rsidRDefault="009902B4">
      <w:pPr>
        <w:spacing w:before="100" w:after="100" w:line="240" w:lineRule="auto"/>
        <w:rPr>
          <w:rFonts w:ascii="Calibri" w:eastAsia="Calibri" w:hAnsi="Calibri" w:cs="Calibri"/>
        </w:rPr>
      </w:pPr>
      <w:hyperlink r:id="rId3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http://173.160.122.195/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AuthenticationService/MembershipService.svc/Rest/recoveractivationcode</w:t>
        </w:r>
      </w:hyperlink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 "</w:t>
      </w:r>
      <w:proofErr w:type="spellStart"/>
      <w:r>
        <w:rPr>
          <w:rFonts w:ascii="Times New Roman" w:eastAsia="Times New Roman" w:hAnsi="Times New Roman" w:cs="Times New Roman"/>
          <w:sz w:val="24"/>
        </w:rPr>
        <w:t>act</w:t>
      </w:r>
      <w:r>
        <w:rPr>
          <w:rFonts w:ascii="Times New Roman" w:eastAsia="Times New Roman" w:hAnsi="Times New Roman" w:cs="Times New Roman"/>
          <w:sz w:val="24"/>
        </w:rPr>
        <w:t>ivationcode</w:t>
      </w:r>
      <w:proofErr w:type="spellEnd"/>
      <w:r>
        <w:rPr>
          <w:rFonts w:ascii="Times New Roman" w:eastAsia="Times New Roman" w:hAnsi="Times New Roman" w:cs="Times New Roman"/>
          <w:sz w:val="24"/>
        </w:rPr>
        <w:t>":"String content", "</w:t>
      </w:r>
      <w:proofErr w:type="spellStart"/>
      <w:r>
        <w:rPr>
          <w:rFonts w:ascii="Times New Roman" w:eastAsia="Times New Roman" w:hAnsi="Times New Roman" w:cs="Times New Roman"/>
          <w:sz w:val="24"/>
        </w:rPr>
        <w:t>emailaddress</w:t>
      </w:r>
      <w:proofErr w:type="spellEnd"/>
      <w:r>
        <w:rPr>
          <w:rFonts w:ascii="Times New Roman" w:eastAsia="Times New Roman" w:hAnsi="Times New Roman" w:cs="Times New Roman"/>
          <w:sz w:val="24"/>
        </w:rPr>
        <w:t>":"String content", "</w:t>
      </w:r>
      <w:proofErr w:type="spellStart"/>
      <w:r>
        <w:rPr>
          <w:rFonts w:ascii="Times New Roman" w:eastAsia="Times New Roman" w:hAnsi="Times New Roman" w:cs="Times New Roman"/>
          <w:sz w:val="24"/>
        </w:rPr>
        <w:t>photostatus</w:t>
      </w:r>
      <w:proofErr w:type="spellEnd"/>
      <w:r>
        <w:rPr>
          <w:rFonts w:ascii="Times New Roman" w:eastAsia="Times New Roman" w:hAnsi="Times New Roman" w:cs="Times New Roman"/>
          <w:sz w:val="24"/>
        </w:rPr>
        <w:t>":true, "</w:t>
      </w:r>
      <w:proofErr w:type="spellStart"/>
      <w:r>
        <w:rPr>
          <w:rFonts w:ascii="Times New Roman" w:eastAsia="Times New Roman" w:hAnsi="Times New Roman" w:cs="Times New Roman"/>
          <w:sz w:val="24"/>
        </w:rPr>
        <w:t>photouploadviewmodel</w:t>
      </w:r>
      <w:proofErr w:type="spellEnd"/>
      <w:r>
        <w:rPr>
          <w:rFonts w:ascii="Times New Roman" w:eastAsia="Times New Roman" w:hAnsi="Times New Roman" w:cs="Times New Roman"/>
          <w:sz w:val="24"/>
        </w:rPr>
        <w:t>":{ "</w:t>
      </w:r>
      <w:proofErr w:type="spellStart"/>
      <w:r>
        <w:rPr>
          <w:rFonts w:ascii="Times New Roman" w:eastAsia="Times New Roman" w:hAnsi="Times New Roman" w:cs="Times New Roman"/>
          <w:sz w:val="24"/>
        </w:rPr>
        <w:t>autoupload</w:t>
      </w:r>
      <w:proofErr w:type="spellEnd"/>
      <w:r>
        <w:rPr>
          <w:rFonts w:ascii="Times New Roman" w:eastAsia="Times New Roman" w:hAnsi="Times New Roman" w:cs="Times New Roman"/>
          <w:sz w:val="24"/>
        </w:rPr>
        <w:t>":true, "</w:t>
      </w:r>
      <w:proofErr w:type="spellStart"/>
      <w:r>
        <w:rPr>
          <w:rFonts w:ascii="Times New Roman" w:eastAsia="Times New Roman" w:hAnsi="Times New Roman" w:cs="Times New Roman"/>
          <w:sz w:val="24"/>
        </w:rPr>
        <w:t>multiple":true</w:t>
      </w:r>
      <w:proofErr w:type="spellEnd"/>
      <w:r>
        <w:rPr>
          <w:rFonts w:ascii="Times New Roman" w:eastAsia="Times New Roman" w:hAnsi="Times New Roman" w:cs="Times New Roman"/>
          <w:sz w:val="24"/>
        </w:rPr>
        <w:t>, "</w:t>
      </w:r>
      <w:proofErr w:type="spellStart"/>
      <w:r>
        <w:rPr>
          <w:rFonts w:ascii="Times New Roman" w:eastAsia="Times New Roman" w:hAnsi="Times New Roman" w:cs="Times New Roman"/>
          <w:sz w:val="24"/>
        </w:rPr>
        <w:t>photosuploaded</w:t>
      </w:r>
      <w:proofErr w:type="spellEnd"/>
      <w:r>
        <w:rPr>
          <w:rFonts w:ascii="Times New Roman" w:eastAsia="Times New Roman" w:hAnsi="Times New Roman" w:cs="Times New Roman"/>
          <w:sz w:val="24"/>
        </w:rPr>
        <w:t>":[{ "approvalstatusid":2147483647, "</w:t>
      </w:r>
      <w:proofErr w:type="spellStart"/>
      <w:r>
        <w:rPr>
          <w:rFonts w:ascii="Times New Roman" w:eastAsia="Times New Roman" w:hAnsi="Times New Roman" w:cs="Times New Roman"/>
          <w:sz w:val="24"/>
        </w:rPr>
        <w:t>caption":"String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content", "</w:t>
      </w:r>
      <w:proofErr w:type="spellStart"/>
      <w:r>
        <w:rPr>
          <w:rFonts w:ascii="Times New Roman" w:eastAsia="Times New Roman" w:hAnsi="Times New Roman" w:cs="Times New Roman"/>
          <w:sz w:val="24"/>
        </w:rPr>
        <w:t>creationdate</w:t>
      </w:r>
      <w:proofErr w:type="spellEnd"/>
      <w:r>
        <w:rPr>
          <w:rFonts w:ascii="Times New Roman" w:eastAsia="Times New Roman" w:hAnsi="Times New Roman" w:cs="Times New Roman"/>
          <w:sz w:val="24"/>
        </w:rPr>
        <w:t>":"\/Date(928167600</w:t>
      </w:r>
      <w:r>
        <w:rPr>
          <w:rFonts w:ascii="Times New Roman" w:eastAsia="Times New Roman" w:hAnsi="Times New Roman" w:cs="Times New Roman"/>
          <w:sz w:val="24"/>
        </w:rPr>
        <w:t>000-0500)\/", "imageb64string":"String content", "</w:t>
      </w:r>
      <w:proofErr w:type="spellStart"/>
      <w:r>
        <w:rPr>
          <w:rFonts w:ascii="Times New Roman" w:eastAsia="Times New Roman" w:hAnsi="Times New Roman" w:cs="Times New Roman"/>
          <w:sz w:val="24"/>
        </w:rPr>
        <w:t>imagebytes</w:t>
      </w:r>
      <w:proofErr w:type="spellEnd"/>
      <w:r>
        <w:rPr>
          <w:rFonts w:ascii="Times New Roman" w:eastAsia="Times New Roman" w:hAnsi="Times New Roman" w:cs="Times New Roman"/>
          <w:sz w:val="24"/>
        </w:rPr>
        <w:t>":[255], "</w:t>
      </w:r>
      <w:proofErr w:type="spellStart"/>
      <w:r>
        <w:rPr>
          <w:rFonts w:ascii="Times New Roman" w:eastAsia="Times New Roman" w:hAnsi="Times New Roman" w:cs="Times New Roman"/>
          <w:sz w:val="24"/>
        </w:rPr>
        <w:t>imagename</w:t>
      </w:r>
      <w:proofErr w:type="spellEnd"/>
      <w:r>
        <w:rPr>
          <w:rFonts w:ascii="Times New Roman" w:eastAsia="Times New Roman" w:hAnsi="Times New Roman" w:cs="Times New Roman"/>
          <w:sz w:val="24"/>
        </w:rPr>
        <w:t>":"String content", "imagetypeid":2147483647, "photostatusid":2147483647, "rejectionreasonid":2147483647 }], "profileid":2147483647 }}</w:t>
      </w:r>
    </w:p>
    <w:p w:rsidR="0052603A" w:rsidRDefault="009902B4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Sample call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"emailaddress":"</w:t>
      </w:r>
      <w:r>
        <w:rPr>
          <w:rFonts w:ascii="Times New Roman" w:eastAsia="Times New Roman" w:hAnsi="Times New Roman" w:cs="Times New Roman"/>
          <w:b/>
          <w:sz w:val="24"/>
        </w:rPr>
        <w:t>ola_323@ya</w:t>
      </w:r>
      <w:r>
        <w:rPr>
          <w:rFonts w:ascii="Times New Roman" w:eastAsia="Times New Roman" w:hAnsi="Times New Roman" w:cs="Times New Roman"/>
          <w:b/>
          <w:sz w:val="24"/>
        </w:rPr>
        <w:t>hoo.com</w:t>
      </w:r>
      <w:r>
        <w:rPr>
          <w:rFonts w:ascii="Times New Roman" w:eastAsia="Times New Roman" w:hAnsi="Times New Roman" w:cs="Times New Roman"/>
          <w:sz w:val="24"/>
        </w:rPr>
        <w:t xml:space="preserve">", 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photostatus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":true,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photouploadviewmodel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":null,</w:t>
      </w:r>
    </w:p>
    <w:p w:rsidR="0052603A" w:rsidRDefault="0052603A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</w:p>
    <w:p w:rsidR="0052603A" w:rsidRDefault="009902B4">
      <w:pPr>
        <w:spacing w:before="100" w:after="100" w:line="240" w:lineRule="auto"/>
        <w:rPr>
          <w:rFonts w:ascii="Calibri" w:eastAsia="Calibri" w:hAnsi="Calibri" w:cs="Calibri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52603A" w:rsidRDefault="009902B4">
      <w:pPr>
        <w:spacing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  <w:b/>
        </w:rPr>
        <w:t>only</w:t>
      </w:r>
      <w:proofErr w:type="gramEnd"/>
      <w:r>
        <w:rPr>
          <w:rFonts w:ascii="Calibri" w:eastAsia="Calibri" w:hAnsi="Calibri" w:cs="Calibri"/>
          <w:b/>
        </w:rPr>
        <w:t xml:space="preserve"> the email address is required for this call.</w:t>
      </w:r>
    </w:p>
    <w:p w:rsidR="0052603A" w:rsidRDefault="0052603A">
      <w:pPr>
        <w:rPr>
          <w:rFonts w:ascii="Calibri" w:eastAsia="Calibri" w:hAnsi="Calibri" w:cs="Calibri"/>
        </w:rPr>
      </w:pPr>
    </w:p>
    <w:p w:rsidR="0052603A" w:rsidRDefault="009902B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to</w:t>
      </w:r>
      <w:proofErr w:type="gramEnd"/>
      <w:r>
        <w:rPr>
          <w:rFonts w:ascii="Calibri" w:eastAsia="Calibri" w:hAnsi="Calibri" w:cs="Calibri"/>
        </w:rPr>
        <w:t xml:space="preserve"> activate profile us the call : </w:t>
      </w:r>
    </w:p>
    <w:p w:rsidR="0052603A" w:rsidRDefault="0052603A">
      <w:pPr>
        <w:rPr>
          <w:rFonts w:ascii="Calibri" w:eastAsia="Calibri" w:hAnsi="Calibri" w:cs="Calibri"/>
        </w:rPr>
      </w:pP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hyperlink r:id="rId3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http://173.160.122.195/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AuthenticationService/MembershipService.svc/Rest/activateprofile</w:t>
        </w:r>
      </w:hyperlink>
    </w:p>
    <w:p w:rsidR="0052603A" w:rsidRDefault="0052603A">
      <w:pPr>
        <w:rPr>
          <w:rFonts w:ascii="Calibri" w:eastAsia="Calibri" w:hAnsi="Calibri" w:cs="Calibri"/>
        </w:rPr>
      </w:pPr>
    </w:p>
    <w:p w:rsidR="0052603A" w:rsidRDefault="009902B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you</w:t>
      </w:r>
      <w:proofErr w:type="gramEnd"/>
      <w:r>
        <w:rPr>
          <w:rFonts w:ascii="Calibri" w:eastAsia="Calibri" w:hAnsi="Calibri" w:cs="Calibri"/>
        </w:rPr>
        <w:t xml:space="preserve"> can also upload photos with </w:t>
      </w:r>
      <w:r>
        <w:rPr>
          <w:rFonts w:ascii="Calibri" w:eastAsia="Calibri" w:hAnsi="Calibri" w:cs="Calibri"/>
        </w:rPr>
        <w:t xml:space="preserve">this activation model but for now do the photo upload separate. </w:t>
      </w:r>
      <w:proofErr w:type="gramStart"/>
      <w:r>
        <w:rPr>
          <w:rFonts w:ascii="Calibri" w:eastAsia="Calibri" w:hAnsi="Calibri" w:cs="Calibri"/>
        </w:rPr>
        <w:t>required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feilds</w:t>
      </w:r>
      <w:proofErr w:type="spellEnd"/>
      <w:r>
        <w:rPr>
          <w:rFonts w:ascii="Calibri" w:eastAsia="Calibri" w:hAnsi="Calibri" w:cs="Calibri"/>
        </w:rPr>
        <w:t xml:space="preserve"> are.  </w:t>
      </w:r>
      <w:proofErr w:type="gramStart"/>
      <w:r>
        <w:rPr>
          <w:rFonts w:ascii="Calibri" w:eastAsia="Calibri" w:hAnsi="Calibri" w:cs="Calibri"/>
        </w:rPr>
        <w:t>you</w:t>
      </w:r>
      <w:proofErr w:type="gramEnd"/>
      <w:r>
        <w:rPr>
          <w:rFonts w:ascii="Calibri" w:eastAsia="Calibri" w:hAnsi="Calibri" w:cs="Calibri"/>
        </w:rPr>
        <w:t xml:space="preserve"> can skip the photo upload method if you upload photos in activation or vice versa.</w:t>
      </w:r>
    </w:p>
    <w:p w:rsidR="0052603A" w:rsidRDefault="009902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proofErr w:type="spellStart"/>
      <w:r>
        <w:rPr>
          <w:rFonts w:ascii="Calibri" w:eastAsia="Calibri" w:hAnsi="Calibri" w:cs="Calibri"/>
        </w:rPr>
        <w:t>activationcode</w:t>
      </w:r>
      <w:proofErr w:type="spellEnd"/>
      <w:r>
        <w:rPr>
          <w:rFonts w:ascii="Calibri" w:eastAsia="Calibri" w:hAnsi="Calibri" w:cs="Calibri"/>
        </w:rPr>
        <w:t>,</w:t>
      </w:r>
    </w:p>
    <w:p w:rsidR="0052603A" w:rsidRDefault="009902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-email address </w:t>
      </w:r>
    </w:p>
    <w:p w:rsidR="0052603A" w:rsidRDefault="009902B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all</w:t>
      </w:r>
      <w:proofErr w:type="gramEnd"/>
      <w:r>
        <w:rPr>
          <w:rFonts w:ascii="Calibri" w:eastAsia="Calibri" w:hAnsi="Calibri" w:cs="Calibri"/>
        </w:rPr>
        <w:t xml:space="preserve"> the rest are null;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{ "</w:t>
      </w:r>
      <w:proofErr w:type="spellStart"/>
      <w:r>
        <w:rPr>
          <w:rFonts w:ascii="Times New Roman" w:eastAsia="Times New Roman" w:hAnsi="Times New Roman" w:cs="Times New Roman"/>
          <w:sz w:val="24"/>
        </w:rPr>
        <w:t>activationcode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":"String </w:t>
      </w:r>
      <w:r>
        <w:rPr>
          <w:rFonts w:ascii="Times New Roman" w:eastAsia="Times New Roman" w:hAnsi="Times New Roman" w:cs="Times New Roman"/>
          <w:sz w:val="24"/>
        </w:rPr>
        <w:t>content", "</w:t>
      </w:r>
      <w:proofErr w:type="spellStart"/>
      <w:r>
        <w:rPr>
          <w:rFonts w:ascii="Times New Roman" w:eastAsia="Times New Roman" w:hAnsi="Times New Roman" w:cs="Times New Roman"/>
          <w:sz w:val="24"/>
        </w:rPr>
        <w:t>emailaddress</w:t>
      </w:r>
      <w:proofErr w:type="spellEnd"/>
      <w:r>
        <w:rPr>
          <w:rFonts w:ascii="Times New Roman" w:eastAsia="Times New Roman" w:hAnsi="Times New Roman" w:cs="Times New Roman"/>
          <w:sz w:val="24"/>
        </w:rPr>
        <w:t>":"String content", "</w:t>
      </w:r>
      <w:proofErr w:type="spellStart"/>
      <w:r>
        <w:rPr>
          <w:rFonts w:ascii="Times New Roman" w:eastAsia="Times New Roman" w:hAnsi="Times New Roman" w:cs="Times New Roman"/>
          <w:sz w:val="24"/>
        </w:rPr>
        <w:t>photostatus</w:t>
      </w:r>
      <w:proofErr w:type="spellEnd"/>
      <w:r>
        <w:rPr>
          <w:rFonts w:ascii="Times New Roman" w:eastAsia="Times New Roman" w:hAnsi="Times New Roman" w:cs="Times New Roman"/>
          <w:sz w:val="24"/>
        </w:rPr>
        <w:t>":true, "</w:t>
      </w:r>
      <w:proofErr w:type="spellStart"/>
      <w:r>
        <w:rPr>
          <w:rFonts w:ascii="Times New Roman" w:eastAsia="Times New Roman" w:hAnsi="Times New Roman" w:cs="Times New Roman"/>
          <w:sz w:val="24"/>
        </w:rPr>
        <w:t>photouploadviewmodel</w:t>
      </w:r>
      <w:proofErr w:type="spellEnd"/>
      <w:r>
        <w:rPr>
          <w:rFonts w:ascii="Times New Roman" w:eastAsia="Times New Roman" w:hAnsi="Times New Roman" w:cs="Times New Roman"/>
          <w:sz w:val="24"/>
        </w:rPr>
        <w:t>":{ "</w:t>
      </w:r>
      <w:proofErr w:type="spellStart"/>
      <w:r>
        <w:rPr>
          <w:rFonts w:ascii="Times New Roman" w:eastAsia="Times New Roman" w:hAnsi="Times New Roman" w:cs="Times New Roman"/>
          <w:sz w:val="24"/>
        </w:rPr>
        <w:t>autoupload</w:t>
      </w:r>
      <w:proofErr w:type="spellEnd"/>
      <w:r>
        <w:rPr>
          <w:rFonts w:ascii="Times New Roman" w:eastAsia="Times New Roman" w:hAnsi="Times New Roman" w:cs="Times New Roman"/>
          <w:sz w:val="24"/>
        </w:rPr>
        <w:t>":true, "</w:t>
      </w:r>
      <w:proofErr w:type="spellStart"/>
      <w:r>
        <w:rPr>
          <w:rFonts w:ascii="Times New Roman" w:eastAsia="Times New Roman" w:hAnsi="Times New Roman" w:cs="Times New Roman"/>
          <w:sz w:val="24"/>
        </w:rPr>
        <w:t>multiple":true</w:t>
      </w:r>
      <w:proofErr w:type="spellEnd"/>
      <w:r>
        <w:rPr>
          <w:rFonts w:ascii="Times New Roman" w:eastAsia="Times New Roman" w:hAnsi="Times New Roman" w:cs="Times New Roman"/>
          <w:sz w:val="24"/>
        </w:rPr>
        <w:t>, "</w:t>
      </w:r>
      <w:proofErr w:type="spellStart"/>
      <w:r>
        <w:rPr>
          <w:rFonts w:ascii="Times New Roman" w:eastAsia="Times New Roman" w:hAnsi="Times New Roman" w:cs="Times New Roman"/>
          <w:sz w:val="24"/>
        </w:rPr>
        <w:t>photosuploaded</w:t>
      </w:r>
      <w:proofErr w:type="spellEnd"/>
      <w:r>
        <w:rPr>
          <w:rFonts w:ascii="Times New Roman" w:eastAsia="Times New Roman" w:hAnsi="Times New Roman" w:cs="Times New Roman"/>
          <w:sz w:val="24"/>
        </w:rPr>
        <w:t>":[{ "approvalstatusid":2147483647, "</w:t>
      </w:r>
      <w:proofErr w:type="spellStart"/>
      <w:r>
        <w:rPr>
          <w:rFonts w:ascii="Times New Roman" w:eastAsia="Times New Roman" w:hAnsi="Times New Roman" w:cs="Times New Roman"/>
          <w:sz w:val="24"/>
        </w:rPr>
        <w:t>caption":"String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content", "</w:t>
      </w:r>
      <w:proofErr w:type="spellStart"/>
      <w:r>
        <w:rPr>
          <w:rFonts w:ascii="Times New Roman" w:eastAsia="Times New Roman" w:hAnsi="Times New Roman" w:cs="Times New Roman"/>
          <w:sz w:val="24"/>
        </w:rPr>
        <w:t>creationdate</w:t>
      </w:r>
      <w:proofErr w:type="spellEnd"/>
      <w:r>
        <w:rPr>
          <w:rFonts w:ascii="Times New Roman" w:eastAsia="Times New Roman" w:hAnsi="Times New Roman" w:cs="Times New Roman"/>
          <w:sz w:val="24"/>
        </w:rPr>
        <w:t>":"\/Date(928167600000-0500)\/", "imageb</w:t>
      </w:r>
      <w:r>
        <w:rPr>
          <w:rFonts w:ascii="Times New Roman" w:eastAsia="Times New Roman" w:hAnsi="Times New Roman" w:cs="Times New Roman"/>
          <w:sz w:val="24"/>
        </w:rPr>
        <w:t xml:space="preserve">64string":"String content", </w:t>
      </w:r>
      <w:r>
        <w:rPr>
          <w:rFonts w:ascii="Times New Roman" w:eastAsia="Times New Roman" w:hAnsi="Times New Roman" w:cs="Times New Roman"/>
          <w:sz w:val="24"/>
        </w:rPr>
        <w:lastRenderedPageBreak/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imagebytes</w:t>
      </w:r>
      <w:proofErr w:type="spellEnd"/>
      <w:r>
        <w:rPr>
          <w:rFonts w:ascii="Times New Roman" w:eastAsia="Times New Roman" w:hAnsi="Times New Roman" w:cs="Times New Roman"/>
          <w:sz w:val="24"/>
        </w:rPr>
        <w:t>":[255], "</w:t>
      </w:r>
      <w:proofErr w:type="spellStart"/>
      <w:r>
        <w:rPr>
          <w:rFonts w:ascii="Times New Roman" w:eastAsia="Times New Roman" w:hAnsi="Times New Roman" w:cs="Times New Roman"/>
          <w:sz w:val="24"/>
        </w:rPr>
        <w:t>imagename</w:t>
      </w:r>
      <w:proofErr w:type="spellEnd"/>
      <w:r>
        <w:rPr>
          <w:rFonts w:ascii="Times New Roman" w:eastAsia="Times New Roman" w:hAnsi="Times New Roman" w:cs="Times New Roman"/>
          <w:sz w:val="24"/>
        </w:rPr>
        <w:t>":"String content", "imagetypeid":2147483647, "photostatusid":2147483647, "rejectionreasonid":2147483647 }], "profileid":2147483647 } }</w:t>
      </w:r>
    </w:p>
    <w:p w:rsidR="0052603A" w:rsidRDefault="0052603A">
      <w:pPr>
        <w:rPr>
          <w:rFonts w:ascii="Calibri" w:eastAsia="Calibri" w:hAnsi="Calibri" w:cs="Calibri"/>
        </w:rPr>
      </w:pPr>
    </w:p>
    <w:p w:rsidR="0052603A" w:rsidRDefault="009902B4">
      <w:pPr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sample</w:t>
      </w:r>
      <w:proofErr w:type="gramEnd"/>
      <w:r>
        <w:rPr>
          <w:rFonts w:ascii="Calibri" w:eastAsia="Calibri" w:hAnsi="Calibri" w:cs="Calibri"/>
        </w:rPr>
        <w:t xml:space="preserve"> call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{ 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"</w:t>
      </w:r>
      <w:proofErr w:type="gramStart"/>
      <w:r>
        <w:rPr>
          <w:rFonts w:ascii="Times New Roman" w:eastAsia="Times New Roman" w:hAnsi="Times New Roman" w:cs="Times New Roman"/>
          <w:sz w:val="24"/>
        </w:rPr>
        <w:t>activationcode</w:t>
      </w:r>
      <w:proofErr w:type="gramEnd"/>
      <w:r>
        <w:rPr>
          <w:rFonts w:ascii="Times New Roman" w:eastAsia="Times New Roman" w:hAnsi="Times New Roman" w:cs="Times New Roman"/>
          <w:sz w:val="24"/>
        </w:rPr>
        <w:t>":"23232132132134343432434t",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"</w:t>
      </w:r>
      <w:proofErr w:type="spellStart"/>
      <w:r>
        <w:rPr>
          <w:rFonts w:ascii="Times New Roman" w:eastAsia="Times New Roman" w:hAnsi="Times New Roman" w:cs="Times New Roman"/>
          <w:sz w:val="24"/>
        </w:rPr>
        <w:t>emailaddress</w:t>
      </w:r>
      <w:proofErr w:type="spellEnd"/>
      <w:r>
        <w:rPr>
          <w:rFonts w:ascii="Times New Roman" w:eastAsia="Times New Roman" w:hAnsi="Times New Roman" w:cs="Times New Roman"/>
          <w:sz w:val="24"/>
        </w:rPr>
        <w:t>":"oladsadas@yahoo.com",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photostatus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":true,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photouploadviewmodel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":{}</w:t>
      </w:r>
    </w:p>
    <w:p w:rsidR="0052603A" w:rsidRDefault="009902B4">
      <w:pPr>
        <w:spacing w:before="100" w:after="10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}</w:t>
      </w:r>
    </w:p>
    <w:p w:rsidR="0052603A" w:rsidRDefault="0052603A">
      <w:pPr>
        <w:rPr>
          <w:rFonts w:ascii="Calibri" w:eastAsia="Calibri" w:hAnsi="Calibri" w:cs="Calibri"/>
        </w:rPr>
      </w:pPr>
    </w:p>
    <w:p w:rsidR="0052603A" w:rsidRDefault="009902B4">
      <w:pPr>
        <w:spacing w:line="240" w:lineRule="auto"/>
        <w:rPr>
          <w:rFonts w:ascii="Calibri" w:eastAsia="Calibri" w:hAnsi="Calibri" w:cs="Calibri"/>
          <w:b/>
        </w:rPr>
      </w:pP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of updates for this section  </w:t>
      </w:r>
      <w:r>
        <w:rPr>
          <w:rFonts w:ascii="Calibri" w:eastAsia="Calibri" w:hAnsi="Calibri" w:cs="Calibri"/>
          <w:b/>
        </w:rPr>
        <w:t>****</w:t>
      </w:r>
      <w:proofErr w:type="spellStart"/>
      <w:r>
        <w:rPr>
          <w:rFonts w:ascii="Calibri" w:eastAsia="Calibri" w:hAnsi="Calibri" w:cs="Calibri"/>
          <w:b/>
        </w:rPr>
        <w:t>Upadated</w:t>
      </w:r>
      <w:proofErr w:type="spellEnd"/>
      <w:r>
        <w:rPr>
          <w:rFonts w:ascii="Calibri" w:eastAsia="Calibri" w:hAnsi="Calibri" w:cs="Calibri"/>
          <w:b/>
        </w:rPr>
        <w:t xml:space="preserve"> 7/12/2013 *****</w:t>
      </w:r>
    </w:p>
    <w:p w:rsidR="0052603A" w:rsidRDefault="009902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52603A" w:rsidRDefault="0052603A">
      <w:pPr>
        <w:rPr>
          <w:rFonts w:ascii="Calibri" w:eastAsia="Calibri" w:hAnsi="Calibri" w:cs="Calibri"/>
        </w:rPr>
      </w:pPr>
    </w:p>
    <w:p w:rsidR="0052603A" w:rsidRDefault="009902B4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8"/>
        </w:rPr>
        <w:t>2. Creation of FACEBOOK, YAHOO and GOOGLE and other Open ID type profile starts here</w:t>
      </w:r>
    </w:p>
    <w:p w:rsidR="0052603A" w:rsidRDefault="0052603A">
      <w:pPr>
        <w:rPr>
          <w:rFonts w:ascii="Calibri" w:eastAsia="Calibri" w:hAnsi="Calibri" w:cs="Calibri"/>
        </w:rPr>
      </w:pPr>
    </w:p>
    <w:p w:rsidR="0052603A" w:rsidRDefault="0052603A">
      <w:pPr>
        <w:rPr>
          <w:rFonts w:ascii="Calibri" w:eastAsia="Calibri" w:hAnsi="Calibri" w:cs="Calibri"/>
        </w:rPr>
      </w:pPr>
    </w:p>
    <w:p w:rsidR="0052603A" w:rsidRDefault="0052603A">
      <w:pPr>
        <w:rPr>
          <w:rFonts w:ascii="Calibri" w:eastAsia="Calibri" w:hAnsi="Calibri" w:cs="Calibri"/>
        </w:rPr>
      </w:pPr>
    </w:p>
    <w:p w:rsidR="0052603A" w:rsidRDefault="0052603A">
      <w:pPr>
        <w:rPr>
          <w:rFonts w:ascii="Calibri" w:eastAsia="Calibri" w:hAnsi="Calibri" w:cs="Calibri"/>
        </w:rPr>
      </w:pPr>
    </w:p>
    <w:sectPr w:rsidR="00526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534ED9"/>
    <w:multiLevelType w:val="multilevel"/>
    <w:tmpl w:val="5616F16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2603A"/>
    <w:rsid w:val="0052603A"/>
    <w:rsid w:val="0099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73.160.122.195/Shell.MVC2.Web.GeoService/GeoService.svc/Rest/getcountryandpostalcodestatuslist/" TargetMode="External"/><Relationship Id="rId18" Type="http://schemas.openxmlformats.org/officeDocument/2006/relationships/hyperlink" Target="http://173.160.122.195/Shell.MVC2.Web.GeoService/GeoService.svc/Rest/getgpsdatalistbycountrycity/Philippines/Visoria" TargetMode="External"/><Relationship Id="rId26" Type="http://schemas.openxmlformats.org/officeDocument/2006/relationships/hyperlink" Target="http://localhost/Shell.MVC2.Web.MembersService/MembersService.svc/Rest/getprofileidbyusername/%7bUSERNAME%7d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localhost/Shell.MVC2.Web.MembersService/MembersService.svc/Rest/checkifemailalreadyexists/%7bEMAILADDRESS%7d" TargetMode="External"/><Relationship Id="rId7" Type="http://schemas.openxmlformats.org/officeDocument/2006/relationships/hyperlink" Target="http://173.160.122.195/Shell.MVC2.Web.Common/LookupService.svc/Rest/getgenderlist" TargetMode="External"/><Relationship Id="rId12" Type="http://schemas.openxmlformats.org/officeDocument/2006/relationships/hyperlink" Target="http://173.160.122.195/Shell.MVC2.Web.GeoService/GeoService.svc/Rest/getfilteredpostalcodesbycountrycityandfilter/UnitedStates/Minneapolis/53" TargetMode="External"/><Relationship Id="rId17" Type="http://schemas.openxmlformats.org/officeDocument/2006/relationships/hyperlink" Target="http://localhost/Shell.MVC2.Web.GeoService/GeoService.svc/Rest/getpostalcodesbycountrynamecity/%7bCOUNTRY%7d/%7bCITY%7d" TargetMode="External"/><Relationship Id="rId25" Type="http://schemas.openxmlformats.org/officeDocument/2006/relationships/hyperlink" Target="http://173.160.122.195/Shell.MVC2.Web.AuthenticationService/MembershipService.svc/Rest/createuser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173.160.122.195/Shell.MVC2.Web.GeoService/GeoService.svc/Rest/getfilteredpostalcodesbycountrycityandfilter/UnitedStates/Minneapolis/53" TargetMode="External"/><Relationship Id="rId20" Type="http://schemas.openxmlformats.org/officeDocument/2006/relationships/hyperlink" Target="http://173.160.122.195/Shell.MVC2.Web.GeoService/GeoService.svc/Rest/getgpsdatabycitycountrypostalcode/UnitedStates/Minneapolis/55411" TargetMode="External"/><Relationship Id="rId29" Type="http://schemas.openxmlformats.org/officeDocument/2006/relationships/hyperlink" Target="http://173.160.122.195/Shell.MVC2.Web.MediaService/PhotoService.svc/Rest/help/operations/addphoto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173.160.122.195/Shell.MVC2.Web.Common/LookupService.svc/Rest/getgenderlist" TargetMode="External"/><Relationship Id="rId11" Type="http://schemas.openxmlformats.org/officeDocument/2006/relationships/hyperlink" Target="http://localhost/Shell.MVC2.Web.GeoService/GeoService.svc/Rest/getfilteredpostalcodesbycountrycityandfilter/%7bCOUNTRY%7d/%7bCITY%7d/%7bFILTER%7d" TargetMode="External"/><Relationship Id="rId24" Type="http://schemas.openxmlformats.org/officeDocument/2006/relationships/hyperlink" Target="http://173.160.122.195/Shell.MVC2.Web.GeoService/GeoService.svc/Rest/verifyorupdateregistrationgeodata" TargetMode="Externa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localhost/Shell.MVC2.Web.GeoService/GeoService.svc/Rest/getfilteredpostalcodesbycountrycityandfilter/%7bCOUNTRY%7d/%7bCITY%7d/%7bFILTER%7d" TargetMode="External"/><Relationship Id="rId23" Type="http://schemas.openxmlformats.org/officeDocument/2006/relationships/hyperlink" Target="http://localhost/Shell.MVC2.Web.MembersService/MembersService.svc/Rest/checkifusernamealreadyexists/%7bUSERNAME%7d" TargetMode="External"/><Relationship Id="rId28" Type="http://schemas.openxmlformats.org/officeDocument/2006/relationships/hyperlink" Target="http://173.160.122.195/Shell.MVC2.Web.MediaService/PhotoService.svc/Rest/help/operations/addphotos" TargetMode="External"/><Relationship Id="rId10" Type="http://schemas.openxmlformats.org/officeDocument/2006/relationships/hyperlink" Target="http://173.160.122.195/Shell.MVC2.Web.GeoService/GeoService.svc/Rest/help/operations/getcountryandpostalcodestatuslist" TargetMode="External"/><Relationship Id="rId19" Type="http://schemas.openxmlformats.org/officeDocument/2006/relationships/hyperlink" Target="http://localhost/Shell.MVC2.Web.GeoService/GeoService.svc/Rest/getgpsdatabycitycountrypostalcode/%7bCOUNTRY%7d/%7bCITY%7d/%7bPOSTALCODE%7d" TargetMode="External"/><Relationship Id="rId31" Type="http://schemas.openxmlformats.org/officeDocument/2006/relationships/hyperlink" Target="http://173.160.122.195/Shell.MVC2.Web.AuthenticationService/MembershipService.svc/Rest/activateprofile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73.160.122.195/Shell.MVC2.Web.Common/lookupservice.svc/rest/help/operations/getethnicitylist" TargetMode="External"/><Relationship Id="rId14" Type="http://schemas.openxmlformats.org/officeDocument/2006/relationships/hyperlink" Target="http://173.160.122.195/Shell.MVC2.Web.GeoService/GeoService.svc/Rest/getfilteredcitiesbycountryandfilter/unitedstates/new" TargetMode="External"/><Relationship Id="rId22" Type="http://schemas.openxmlformats.org/officeDocument/2006/relationships/hyperlink" Target="http://localhost/Shell.MVC2.Web.MembersService/MembersService.svc/Rest/checkifscreennamealreadyexists/%7bSCREENAME%7d" TargetMode="External"/><Relationship Id="rId27" Type="http://schemas.openxmlformats.org/officeDocument/2006/relationships/hyperlink" Target="http://localhost/Shell.MVC2.Web.MembersService/MembersService.svc/Rest/getprofileidbyscreenname/%7bSCREENAME%7d" TargetMode="External"/><Relationship Id="rId30" Type="http://schemas.openxmlformats.org/officeDocument/2006/relationships/hyperlink" Target="http://173.160.122.195/Shell.MVC2.Web.AuthenticationService/MembershipService.svc/Rest/recoveractivationcode" TargetMode="External"/><Relationship Id="rId8" Type="http://schemas.openxmlformats.org/officeDocument/2006/relationships/hyperlink" Target="http://173.160.122.195/Shell.MVC2.Web.Common/LookupService.svc/Rest/getethnicitylis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30</Pages>
  <Words>11344</Words>
  <Characters>64662</Characters>
  <Application>Microsoft Office Word</Application>
  <DocSecurity>0</DocSecurity>
  <Lines>538</Lines>
  <Paragraphs>151</Paragraphs>
  <ScaleCrop>false</ScaleCrop>
  <Company/>
  <LinksUpToDate>false</LinksUpToDate>
  <CharactersWithSpaces>75855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ola</cp:lastModifiedBy>
  <cp:revision>2</cp:revision>
  <dcterms:created xsi:type="dcterms:W3CDTF">2013-08-20T07:03:00Z</dcterms:created>
  <dcterms:modified xsi:type="dcterms:W3CDTF">2013-08-20T07:06:00Z</dcterms:modified>
</cp:coreProperties>
</file>