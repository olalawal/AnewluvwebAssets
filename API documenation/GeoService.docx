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7CF" w:rsidRDefault="009E245F" w:rsidP="00D927CF">
      <w:pPr>
        <w:keepNext/>
        <w:keepLines/>
        <w:spacing w:before="200" w:after="0"/>
        <w:jc w:val="center"/>
        <w:rPr>
          <w:rFonts w:ascii="Cambria" w:eastAsia="Cambria" w:hAnsi="Cambria" w:cs="Cambria"/>
          <w:b/>
          <w:color w:val="4F81BD"/>
          <w:sz w:val="26"/>
        </w:rPr>
      </w:pPr>
      <w:del w:id="0" w:author="ola" w:date="2013-09-29T20:10:00Z">
        <w:r w:rsidDel="006221E0">
          <w:rPr>
            <w:rFonts w:ascii="Cambria" w:eastAsia="Cambria" w:hAnsi="Cambria" w:cs="Cambria"/>
            <w:b/>
            <w:color w:val="4F81BD"/>
            <w:sz w:val="26"/>
          </w:rPr>
          <w:delText>Authentication</w:delText>
        </w:r>
        <w:r w:rsidR="000B37DD" w:rsidDel="006221E0">
          <w:rPr>
            <w:rFonts w:ascii="Cambria" w:eastAsia="Cambria" w:hAnsi="Cambria" w:cs="Cambria"/>
            <w:b/>
            <w:color w:val="4F81BD"/>
            <w:sz w:val="26"/>
          </w:rPr>
          <w:delText xml:space="preserve"> </w:delText>
        </w:r>
      </w:del>
      <w:r w:rsidR="00113553">
        <w:rPr>
          <w:rFonts w:ascii="Cambria" w:eastAsia="Cambria" w:hAnsi="Cambria" w:cs="Cambria"/>
          <w:b/>
          <w:color w:val="4F81BD"/>
          <w:sz w:val="26"/>
        </w:rPr>
        <w:t>Geo</w:t>
      </w:r>
      <w:ins w:id="1" w:author="ola" w:date="2013-09-29T20:10:00Z">
        <w:r w:rsidR="006221E0">
          <w:rPr>
            <w:rFonts w:ascii="Cambria" w:eastAsia="Cambria" w:hAnsi="Cambria" w:cs="Cambria"/>
            <w:b/>
            <w:color w:val="4F81BD"/>
            <w:sz w:val="26"/>
          </w:rPr>
          <w:t xml:space="preserve"> </w:t>
        </w:r>
      </w:ins>
      <w:del w:id="2" w:author="ola" w:date="2013-09-29T19:30:00Z">
        <w:r w:rsidR="000B37DD" w:rsidDel="000B37DD">
          <w:rPr>
            <w:rFonts w:ascii="Cambria" w:eastAsia="Cambria" w:hAnsi="Cambria" w:cs="Cambria"/>
            <w:b/>
            <w:color w:val="4F81BD"/>
            <w:sz w:val="26"/>
          </w:rPr>
          <w:delText>and M</w:delText>
        </w:r>
      </w:del>
      <w:del w:id="3" w:author="ola" w:date="2013-09-29T19:34:00Z">
        <w:r w:rsidR="001430BD" w:rsidDel="000B37DD">
          <w:rPr>
            <w:rFonts w:ascii="Cambria" w:eastAsia="Cambria" w:hAnsi="Cambria" w:cs="Cambria"/>
            <w:b/>
            <w:color w:val="4F81BD"/>
            <w:sz w:val="26"/>
          </w:rPr>
          <w:delText xml:space="preserve"> </w:delText>
        </w:r>
      </w:del>
      <w:del w:id="4" w:author="ola" w:date="2013-09-29T20:11:00Z">
        <w:r w:rsidDel="006221E0">
          <w:rPr>
            <w:rFonts w:ascii="Cambria" w:eastAsia="Cambria" w:hAnsi="Cambria" w:cs="Cambria"/>
            <w:b/>
            <w:color w:val="4F81BD"/>
            <w:sz w:val="26"/>
          </w:rPr>
          <w:delText xml:space="preserve">Service </w:delText>
        </w:r>
      </w:del>
      <w:ins w:id="5" w:author="ola" w:date="2013-09-29T20:11:00Z">
        <w:r w:rsidR="006221E0">
          <w:rPr>
            <w:rFonts w:ascii="Cambria" w:eastAsia="Cambria" w:hAnsi="Cambria" w:cs="Cambria"/>
            <w:b/>
            <w:color w:val="4F81BD"/>
            <w:sz w:val="26"/>
          </w:rPr>
          <w:t xml:space="preserve">Service </w:t>
        </w:r>
      </w:ins>
      <w:proofErr w:type="spellStart"/>
      <w:proofErr w:type="gramStart"/>
      <w:r>
        <w:rPr>
          <w:rFonts w:ascii="Cambria" w:eastAsia="Cambria" w:hAnsi="Cambria" w:cs="Cambria"/>
          <w:b/>
          <w:color w:val="4F81BD"/>
          <w:sz w:val="26"/>
        </w:rPr>
        <w:t>Api</w:t>
      </w:r>
      <w:proofErr w:type="spellEnd"/>
      <w:proofErr w:type="gramEnd"/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4F81BD"/>
          <w:sz w:val="26"/>
        </w:rPr>
        <w:t>Documenation</w:t>
      </w:r>
      <w:proofErr w:type="spellEnd"/>
    </w:p>
    <w:p w:rsidR="00D927CF" w:rsidRDefault="00D927CF" w:rsidP="00D927CF">
      <w:pPr>
        <w:rPr>
          <w:b/>
        </w:rPr>
      </w:pPr>
      <w:proofErr w:type="spellStart"/>
      <w:proofErr w:type="gramStart"/>
      <w:r>
        <w:rPr>
          <w:b/>
        </w:rPr>
        <w:t>Descritipon</w:t>
      </w:r>
      <w:proofErr w:type="spellEnd"/>
      <w:r>
        <w:rPr>
          <w:b/>
        </w:rPr>
        <w:t xml:space="preserve"> :</w:t>
      </w:r>
      <w:proofErr w:type="gramEnd"/>
    </w:p>
    <w:p w:rsidR="00D927CF" w:rsidRDefault="006221E0" w:rsidP="00D927CF">
      <w:r>
        <w:t xml:space="preserve">Returns all none GEOgraphical lookup data for the </w:t>
      </w:r>
      <w:proofErr w:type="spellStart"/>
      <w:r>
        <w:t>anewluv</w:t>
      </w:r>
      <w:proofErr w:type="spellEnd"/>
      <w:r>
        <w:t xml:space="preserve"> </w:t>
      </w:r>
      <w:proofErr w:type="gramStart"/>
      <w:r>
        <w:t>API ,</w:t>
      </w:r>
      <w:proofErr w:type="gramEnd"/>
      <w:r>
        <w:t xml:space="preserve"> such as </w:t>
      </w:r>
      <w:r w:rsidR="00113553">
        <w:t xml:space="preserve">cities, countries postal codes </w:t>
      </w:r>
      <w:proofErr w:type="spellStart"/>
      <w:r w:rsidR="00113553">
        <w:t>etc</w:t>
      </w:r>
      <w:proofErr w:type="spellEnd"/>
    </w:p>
    <w:p w:rsidR="001430BD" w:rsidRDefault="001430BD" w:rsidP="00D927CF">
      <w:pPr>
        <w:rPr>
          <w:b/>
        </w:rPr>
      </w:pPr>
      <w:r w:rsidRPr="001430BD">
        <w:rPr>
          <w:b/>
        </w:rPr>
        <w:t xml:space="preserve">Help </w:t>
      </w:r>
      <w:proofErr w:type="gramStart"/>
      <w:r w:rsidRPr="001430BD">
        <w:rPr>
          <w:b/>
        </w:rPr>
        <w:t>URL</w:t>
      </w:r>
      <w:r>
        <w:rPr>
          <w:b/>
        </w:rPr>
        <w:t xml:space="preserve"> :</w:t>
      </w:r>
      <w:proofErr w:type="gramEnd"/>
    </w:p>
    <w:p w:rsidR="000B37DD" w:rsidRDefault="00BD70D1" w:rsidP="00D927CF">
      <w:hyperlink r:id="rId6" w:history="1">
        <w:r w:rsidR="00113553" w:rsidRPr="0061341A">
          <w:rPr>
            <w:rStyle w:val="Hyperlink"/>
          </w:rPr>
          <w:t>http://173.160.122.195/</w:t>
        </w:r>
        <w:r w:rsidR="00007689">
          <w:rPr>
            <w:rStyle w:val="Hyperlink"/>
          </w:rPr>
          <w:t>Anew</w:t>
        </w:r>
        <w:bookmarkStart w:id="6" w:name="_GoBack"/>
        <w:bookmarkEnd w:id="6"/>
        <w:r w:rsidR="00007689">
          <w:rPr>
            <w:rStyle w:val="Hyperlink"/>
          </w:rPr>
          <w:t>l</w:t>
        </w:r>
        <w:r w:rsidR="00007689">
          <w:rPr>
            <w:rStyle w:val="Hyperlink"/>
          </w:rPr>
          <w:t>uv.Web.Services.Spatial</w:t>
        </w:r>
        <w:r w:rsidR="00113553" w:rsidRPr="0061341A">
          <w:rPr>
            <w:rStyle w:val="Hyperlink"/>
          </w:rPr>
          <w:t>/GeoService.svc/Rest/help</w:t>
        </w:r>
      </w:hyperlink>
    </w:p>
    <w:p w:rsidR="00113553" w:rsidRDefault="00113553" w:rsidP="00D927CF">
      <w:pPr>
        <w:rPr>
          <w:ins w:id="7" w:author="ola" w:date="2013-09-29T19:33:00Z"/>
          <w:b/>
        </w:rPr>
      </w:pPr>
    </w:p>
    <w:p w:rsidR="000B37DD" w:rsidRDefault="000B37DD" w:rsidP="000B37DD">
      <w:pPr>
        <w:rPr>
          <w:ins w:id="8" w:author="ola" w:date="2013-09-29T19:35:00Z"/>
          <w:b/>
        </w:rPr>
      </w:pPr>
      <w:proofErr w:type="spellStart"/>
      <w:ins w:id="9" w:author="ola" w:date="2013-09-29T19:33:00Z">
        <w:r w:rsidRPr="00D927CF">
          <w:rPr>
            <w:b/>
          </w:rPr>
          <w:t>AuthRequired</w:t>
        </w:r>
        <w:proofErr w:type="spellEnd"/>
        <w:r w:rsidRPr="00D927CF">
          <w:rPr>
            <w:b/>
          </w:rPr>
          <w:t xml:space="preserve">: </w:t>
        </w:r>
        <w:r>
          <w:rPr>
            <w:b/>
          </w:rPr>
          <w:t xml:space="preserve"> </w:t>
        </w:r>
        <w:proofErr w:type="spellStart"/>
        <w:proofErr w:type="gramStart"/>
        <w:r>
          <w:rPr>
            <w:b/>
          </w:rPr>
          <w:t>Api</w:t>
        </w:r>
        <w:proofErr w:type="spellEnd"/>
        <w:proofErr w:type="gramEnd"/>
        <w:r>
          <w:rPr>
            <w:b/>
          </w:rPr>
          <w:t xml:space="preserve"> Key</w:t>
        </w:r>
      </w:ins>
    </w:p>
    <w:p w:rsidR="000B37DD" w:rsidRDefault="002D3C18" w:rsidP="000B37DD">
      <w:pPr>
        <w:rPr>
          <w:ins w:id="10" w:author="ola" w:date="2013-09-29T19:40:00Z"/>
          <w:u w:val="single"/>
        </w:rPr>
      </w:pPr>
      <w:proofErr w:type="gramStart"/>
      <w:ins w:id="11" w:author="ola" w:date="2013-09-29T19:39:00Z">
        <w:r>
          <w:rPr>
            <w:u w:val="single"/>
          </w:rPr>
          <w:t>a)</w:t>
        </w:r>
      </w:ins>
      <w:ins w:id="12" w:author="ola" w:date="2013-09-29T19:35:00Z">
        <w:r w:rsidR="000B37DD" w:rsidRPr="00E31C9F">
          <w:rPr>
            <w:u w:val="single"/>
          </w:rPr>
          <w:t>Sample</w:t>
        </w:r>
        <w:proofErr w:type="gramEnd"/>
        <w:r w:rsidR="000B37DD">
          <w:rPr>
            <w:u w:val="single"/>
          </w:rPr>
          <w:t xml:space="preserve"> of </w:t>
        </w:r>
        <w:proofErr w:type="spellStart"/>
        <w:r w:rsidR="000B37DD">
          <w:rPr>
            <w:u w:val="single"/>
          </w:rPr>
          <w:t>api</w:t>
        </w:r>
        <w:proofErr w:type="spellEnd"/>
        <w:r w:rsidR="000B37DD">
          <w:rPr>
            <w:u w:val="single"/>
          </w:rPr>
          <w:t xml:space="preserve"> key and authentication header</w:t>
        </w:r>
        <w:r w:rsidR="000B37DD" w:rsidRPr="00E31C9F">
          <w:rPr>
            <w:u w:val="single"/>
          </w:rPr>
          <w:t xml:space="preserve"> using fiddler :</w:t>
        </w:r>
      </w:ins>
      <w:ins w:id="13" w:author="ola" w:date="2013-09-29T19:40:00Z">
        <w:r>
          <w:rPr>
            <w:u w:val="single"/>
          </w:rPr>
          <w:t xml:space="preserve"> </w:t>
        </w:r>
        <w:r w:rsidRPr="002D3C18">
          <w:rPr>
            <w:b/>
          </w:rPr>
          <w:t>460ad6f3-8216-469f-9b1c-52cffa5d812c</w:t>
        </w:r>
      </w:ins>
    </w:p>
    <w:p w:rsidR="002D3C18" w:rsidRPr="00E31C9F" w:rsidRDefault="002D3C18" w:rsidP="000B37DD">
      <w:pPr>
        <w:rPr>
          <w:ins w:id="14" w:author="ola" w:date="2013-09-29T19:35:00Z"/>
          <w:u w:val="single"/>
        </w:rPr>
      </w:pPr>
      <w:proofErr w:type="gramStart"/>
      <w:ins w:id="15" w:author="ola" w:date="2013-09-29T19:40:00Z">
        <w:r>
          <w:rPr>
            <w:u w:val="single"/>
          </w:rPr>
          <w:t>you</w:t>
        </w:r>
        <w:proofErr w:type="gramEnd"/>
        <w:r>
          <w:rPr>
            <w:u w:val="single"/>
          </w:rPr>
          <w:t xml:space="preserve"> can use the temporary </w:t>
        </w:r>
        <w:proofErr w:type="spellStart"/>
        <w:r>
          <w:rPr>
            <w:u w:val="single"/>
          </w:rPr>
          <w:t>api</w:t>
        </w:r>
        <w:proofErr w:type="spellEnd"/>
        <w:r>
          <w:rPr>
            <w:u w:val="single"/>
          </w:rPr>
          <w:t xml:space="preserve"> key for development of : </w:t>
        </w:r>
      </w:ins>
    </w:p>
    <w:p w:rsidR="000B37DD" w:rsidRDefault="000B37DD" w:rsidP="000B37DD">
      <w:pPr>
        <w:rPr>
          <w:ins w:id="16" w:author="ola" w:date="2013-09-29T19:35:00Z"/>
        </w:rPr>
      </w:pPr>
      <w:ins w:id="17" w:author="ola" w:date="2013-09-29T19:35:00Z">
        <w:r>
          <w:t>User-Agent: Fiddler</w:t>
        </w:r>
      </w:ins>
    </w:p>
    <w:p w:rsidR="000B37DD" w:rsidRDefault="000B37DD" w:rsidP="000B37DD">
      <w:pPr>
        <w:rPr>
          <w:ins w:id="18" w:author="ola" w:date="2013-09-29T19:35:00Z"/>
        </w:rPr>
      </w:pPr>
      <w:ins w:id="19" w:author="ola" w:date="2013-09-29T19:35:00Z">
        <w:r>
          <w:t>Content-Type: text/json</w:t>
        </w:r>
      </w:ins>
    </w:p>
    <w:p w:rsidR="000B37DD" w:rsidRDefault="000B37DD" w:rsidP="002D3C18">
      <w:pPr>
        <w:rPr>
          <w:ins w:id="20" w:author="ola" w:date="2013-09-29T19:35:00Z"/>
        </w:rPr>
      </w:pPr>
      <w:ins w:id="21" w:author="ola" w:date="2013-09-29T19:35:00Z">
        <w:r>
          <w:t>Host: 173.160.122.195</w:t>
        </w:r>
      </w:ins>
    </w:p>
    <w:p w:rsidR="002D3C18" w:rsidRPr="002D3C18" w:rsidRDefault="000B37DD" w:rsidP="00D927CF">
      <w:pPr>
        <w:rPr>
          <w:ins w:id="22" w:author="ola" w:date="2013-09-29T19:33:00Z"/>
        </w:rPr>
      </w:pPr>
      <w:proofErr w:type="spellStart"/>
      <w:proofErr w:type="gramStart"/>
      <w:ins w:id="23" w:author="ola" w:date="2013-09-29T19:35:00Z">
        <w:r>
          <w:t>apikey</w:t>
        </w:r>
        <w:proofErr w:type="spellEnd"/>
        <w:proofErr w:type="gramEnd"/>
        <w:r>
          <w:t xml:space="preserve">: </w:t>
        </w:r>
        <w:r w:rsidRPr="002D3C18">
          <w:rPr>
            <w:b/>
          </w:rPr>
          <w:t>460ad6f3-8216-469f-9b1c-52cffa5d812c</w:t>
        </w:r>
      </w:ins>
    </w:p>
    <w:p w:rsidR="002D3C18" w:rsidRPr="00E31C9F" w:rsidRDefault="002D3C18" w:rsidP="002D3C18">
      <w:pPr>
        <w:rPr>
          <w:ins w:id="24" w:author="ola" w:date="2013-09-29T19:39:00Z"/>
          <w:u w:val="single"/>
        </w:rPr>
      </w:pPr>
      <w:ins w:id="25" w:author="ola" w:date="2013-09-29T19:39:00Z">
        <w:r w:rsidRPr="00E31C9F">
          <w:rPr>
            <w:u w:val="single"/>
          </w:rPr>
          <w:t>b) Sample of Ajax calls with header included: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27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$.</w:t>
        </w:r>
        <w:proofErr w:type="spellStart"/>
        <w:proofErr w:type="gram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ajax</w:t>
        </w:r>
        <w:proofErr w:type="spell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({</w:t>
        </w:r>
        <w:proofErr w:type="gramEnd"/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29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</w:t>
        </w:r>
        <w:proofErr w:type="gram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type</w:t>
        </w:r>
        <w:proofErr w:type="gram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: </w:t>
        </w:r>
        <w:r w:rsidRPr="002D3C18">
          <w:rPr>
            <w:rFonts w:ascii="Consolas" w:eastAsia="Times New Roman" w:hAnsi="Consolas" w:cs="Consolas"/>
            <w:color w:val="800000"/>
            <w:sz w:val="16"/>
            <w:szCs w:val="16"/>
          </w:rPr>
          <w:t>"GET"</w:t>
        </w:r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,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31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</w:t>
        </w:r>
        <w:proofErr w:type="gram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url</w:t>
        </w:r>
        <w:proofErr w:type="gram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: geoserviceurl + </w:t>
        </w:r>
        <w:r w:rsidRPr="002D3C18">
          <w:rPr>
            <w:rFonts w:ascii="Consolas" w:eastAsia="Times New Roman" w:hAnsi="Consolas" w:cs="Consolas"/>
            <w:color w:val="800000"/>
            <w:sz w:val="16"/>
            <w:szCs w:val="16"/>
          </w:rPr>
          <w:t>"getfilteredcitiesbycountryandfilter/"</w:t>
        </w:r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+ country + </w:t>
        </w:r>
        <w:r w:rsidRPr="002D3C18">
          <w:rPr>
            <w:rFonts w:ascii="Consolas" w:eastAsia="Times New Roman" w:hAnsi="Consolas" w:cs="Consolas"/>
            <w:color w:val="800000"/>
            <w:sz w:val="16"/>
            <w:szCs w:val="16"/>
          </w:rPr>
          <w:t>"/"</w:t>
        </w:r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+ filter,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33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</w:t>
        </w:r>
        <w:proofErr w:type="spellStart"/>
        <w:proofErr w:type="gram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contentType</w:t>
        </w:r>
        <w:proofErr w:type="spellEnd"/>
        <w:proofErr w:type="gram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: </w:t>
        </w:r>
        <w:r w:rsidRPr="002D3C18">
          <w:rPr>
            <w:rFonts w:ascii="Consolas" w:eastAsia="Times New Roman" w:hAnsi="Consolas" w:cs="Consolas"/>
            <w:color w:val="800000"/>
            <w:sz w:val="16"/>
            <w:szCs w:val="16"/>
          </w:rPr>
          <w:t>'application/json'</w:t>
        </w:r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,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35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</w:t>
        </w:r>
        <w:proofErr w:type="spellStart"/>
        <w:proofErr w:type="gram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xhrFields</w:t>
        </w:r>
        <w:proofErr w:type="spellEnd"/>
        <w:proofErr w:type="gram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: {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37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    </w:t>
        </w:r>
        <w:proofErr w:type="spellStart"/>
        <w:proofErr w:type="gram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withCredentials</w:t>
        </w:r>
        <w:proofErr w:type="spellEnd"/>
        <w:proofErr w:type="gram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: </w:t>
        </w:r>
        <w:r w:rsidRPr="002D3C18">
          <w:rPr>
            <w:rFonts w:ascii="Consolas" w:eastAsia="Times New Roman" w:hAnsi="Consolas" w:cs="Consolas"/>
            <w:color w:val="0000FF"/>
            <w:sz w:val="16"/>
            <w:szCs w:val="16"/>
          </w:rPr>
          <w:t>false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39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},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0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41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</w:t>
        </w:r>
        <w:proofErr w:type="spellStart"/>
        <w:proofErr w:type="gram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beforeSend</w:t>
        </w:r>
        <w:proofErr w:type="spellEnd"/>
        <w:proofErr w:type="gram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: </w:t>
        </w:r>
        <w:r w:rsidRPr="002D3C18">
          <w:rPr>
            <w:rFonts w:ascii="Consolas" w:eastAsia="Times New Roman" w:hAnsi="Consolas" w:cs="Consolas"/>
            <w:color w:val="0000FF"/>
            <w:sz w:val="16"/>
            <w:szCs w:val="16"/>
          </w:rPr>
          <w:t>function</w:t>
        </w:r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(</w:t>
        </w:r>
        <w:proofErr w:type="spell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xhr</w:t>
        </w:r>
        <w:proofErr w:type="spell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) {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2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43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    </w:t>
        </w:r>
        <w:proofErr w:type="gram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xhr.setRequestHeader(</w:t>
        </w:r>
        <w:proofErr w:type="gramEnd"/>
        <w:r w:rsidRPr="002D3C18">
          <w:rPr>
            <w:rFonts w:ascii="Consolas" w:eastAsia="Times New Roman" w:hAnsi="Consolas" w:cs="Consolas"/>
            <w:color w:val="800000"/>
            <w:sz w:val="16"/>
            <w:szCs w:val="16"/>
          </w:rPr>
          <w:t>'apikey'</w:t>
        </w:r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, </w:t>
        </w:r>
        <w:r w:rsidRPr="002D3C18">
          <w:rPr>
            <w:rFonts w:ascii="Consolas" w:eastAsia="Times New Roman" w:hAnsi="Consolas" w:cs="Consolas"/>
            <w:color w:val="800000"/>
            <w:sz w:val="16"/>
            <w:szCs w:val="16"/>
          </w:rPr>
          <w:t>'460ad6f3-8216-469f-9b1c-52cffa5d812c'</w:t>
        </w:r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);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4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45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},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6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47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</w:t>
        </w:r>
        <w:proofErr w:type="gram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headers</w:t>
        </w:r>
        <w:proofErr w:type="gram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: {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8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49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},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0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51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</w:t>
        </w:r>
        <w:proofErr w:type="gram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success</w:t>
        </w:r>
        <w:proofErr w:type="gram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: </w:t>
        </w:r>
        <w:r w:rsidRPr="002D3C18">
          <w:rPr>
            <w:rFonts w:ascii="Consolas" w:eastAsia="Times New Roman" w:hAnsi="Consolas" w:cs="Consolas"/>
            <w:color w:val="0000FF"/>
            <w:sz w:val="16"/>
            <w:szCs w:val="16"/>
          </w:rPr>
          <w:t>function</w:t>
        </w:r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(data) {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2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53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    </w:t>
        </w:r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//</w:t>
        </w:r>
        <w:proofErr w:type="gramStart"/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  self.Employees</w:t>
        </w:r>
        <w:proofErr w:type="gramEnd"/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(data); //Put the response in ObservableArray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4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55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    </w:t>
        </w:r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// return new </w:t>
        </w:r>
        <w:proofErr w:type="spellStart"/>
        <w:proofErr w:type="gramStart"/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listitem</w:t>
        </w:r>
        <w:proofErr w:type="spellEnd"/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(</w:t>
        </w:r>
        <w:proofErr w:type="gramEnd"/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data);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6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57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    </w:t>
        </w:r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// </w:t>
        </w:r>
        <w:proofErr w:type="spellStart"/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var</w:t>
        </w:r>
        <w:proofErr w:type="spellEnd"/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 </w:t>
        </w:r>
        <w:proofErr w:type="spellStart"/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obj</w:t>
        </w:r>
        <w:proofErr w:type="spellEnd"/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 = </w:t>
        </w:r>
        <w:proofErr w:type="spellStart"/>
        <w:proofErr w:type="gramStart"/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jQuery.parseJSON</w:t>
        </w:r>
        <w:proofErr w:type="spellEnd"/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(</w:t>
        </w:r>
        <w:proofErr w:type="gramEnd"/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data);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59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    </w:t>
        </w:r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//debugger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0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61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    </w:t>
        </w:r>
        <w:proofErr w:type="gramStart"/>
        <w:r w:rsidRPr="002D3C18">
          <w:rPr>
            <w:rFonts w:ascii="Consolas" w:eastAsia="Times New Roman" w:hAnsi="Consolas" w:cs="Consolas"/>
            <w:color w:val="0000FF"/>
            <w:sz w:val="16"/>
            <w:szCs w:val="16"/>
          </w:rPr>
          <w:t>if</w:t>
        </w:r>
        <w:proofErr w:type="gram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(data) {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2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63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        </w:t>
        </w:r>
        <w:proofErr w:type="spellStart"/>
        <w:proofErr w:type="gram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self.cities</w:t>
        </w:r>
        <w:proofErr w:type="spell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(</w:t>
        </w:r>
        <w:proofErr w:type="gram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data);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4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65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        </w:t>
        </w:r>
        <w:proofErr w:type="spellStart"/>
        <w:proofErr w:type="gram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self.isOpen</w:t>
        </w:r>
        <w:proofErr w:type="spell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(</w:t>
        </w:r>
        <w:proofErr w:type="gramEnd"/>
        <w:r w:rsidRPr="002D3C18">
          <w:rPr>
            <w:rFonts w:ascii="Consolas" w:eastAsia="Times New Roman" w:hAnsi="Consolas" w:cs="Consolas"/>
            <w:color w:val="0000FF"/>
            <w:sz w:val="16"/>
            <w:szCs w:val="16"/>
          </w:rPr>
          <w:t>true</w:t>
        </w:r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);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6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67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    }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8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69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},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0" w:author="ola" w:date="2013-09-29T19:47:00Z"/>
          <w:rFonts w:ascii="Consolas" w:eastAsia="Times New Roman" w:hAnsi="Consolas" w:cs="Consolas"/>
          <w:color w:val="000000"/>
          <w:sz w:val="20"/>
          <w:szCs w:val="20"/>
        </w:rPr>
      </w:pPr>
      <w:ins w:id="71" w:author="ola" w:date="2013-09-29T19:47:00Z"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                </w:t>
        </w:r>
        <w:proofErr w:type="gramStart"/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error</w:t>
        </w:r>
        <w:proofErr w:type="gramEnd"/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: </w:t>
        </w:r>
        <w:r w:rsidRPr="002D3C18">
          <w:rPr>
            <w:rFonts w:ascii="Consolas" w:eastAsia="Times New Roman" w:hAnsi="Consolas" w:cs="Consolas"/>
            <w:color w:val="0000FF"/>
            <w:sz w:val="20"/>
            <w:szCs w:val="20"/>
          </w:rPr>
          <w:t>function</w:t>
        </w:r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 (error) {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2" w:author="ola" w:date="2013-09-29T19:47:00Z"/>
          <w:rFonts w:ascii="Consolas" w:eastAsia="Times New Roman" w:hAnsi="Consolas" w:cs="Consolas"/>
          <w:color w:val="000000"/>
          <w:sz w:val="20"/>
          <w:szCs w:val="20"/>
        </w:rPr>
      </w:pPr>
      <w:ins w:id="73" w:author="ola" w:date="2013-09-29T19:47:00Z"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                    </w:t>
        </w:r>
        <w:proofErr w:type="gramStart"/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alert(</w:t>
        </w:r>
        <w:proofErr w:type="spellStart"/>
        <w:proofErr w:type="gramEnd"/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error.status</w:t>
        </w:r>
        <w:proofErr w:type="spellEnd"/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 + </w:t>
        </w:r>
        <w:r w:rsidRPr="002D3C18">
          <w:rPr>
            <w:rFonts w:ascii="Consolas" w:eastAsia="Times New Roman" w:hAnsi="Consolas" w:cs="Consolas"/>
            <w:color w:val="800000"/>
            <w:sz w:val="20"/>
            <w:szCs w:val="20"/>
          </w:rPr>
          <w:t>"&lt;--and--&gt; "</w:t>
        </w:r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 + </w:t>
        </w:r>
        <w:proofErr w:type="spellStart"/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error.statusText</w:t>
        </w:r>
        <w:proofErr w:type="spellEnd"/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);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4" w:author="ola" w:date="2013-09-29T19:47:00Z"/>
          <w:rFonts w:ascii="Consolas" w:eastAsia="Times New Roman" w:hAnsi="Consolas" w:cs="Consolas"/>
          <w:color w:val="000000"/>
          <w:sz w:val="20"/>
          <w:szCs w:val="20"/>
        </w:rPr>
      </w:pPr>
      <w:ins w:id="75" w:author="ola" w:date="2013-09-29T19:47:00Z"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                }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6" w:author="ola" w:date="2013-09-29T19:47:00Z"/>
          <w:rFonts w:ascii="Consolas" w:eastAsia="Times New Roman" w:hAnsi="Consolas" w:cs="Consolas"/>
          <w:color w:val="000000"/>
          <w:sz w:val="20"/>
          <w:szCs w:val="20"/>
        </w:rPr>
      </w:pPr>
      <w:ins w:id="77" w:author="ola" w:date="2013-09-29T19:47:00Z"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            });</w:t>
        </w:r>
      </w:ins>
    </w:p>
    <w:p w:rsidR="002D3C18" w:rsidRDefault="002D3C18" w:rsidP="00D927CF">
      <w:pPr>
        <w:rPr>
          <w:ins w:id="78" w:author="ola" w:date="2013-09-29T19:39:00Z"/>
          <w:b/>
        </w:rPr>
      </w:pPr>
    </w:p>
    <w:p w:rsidR="002D3C18" w:rsidRDefault="002D3C18" w:rsidP="00D927CF">
      <w:pPr>
        <w:rPr>
          <w:ins w:id="79" w:author="ola" w:date="2013-09-29T19:39:00Z"/>
          <w:b/>
        </w:rPr>
      </w:pPr>
    </w:p>
    <w:p w:rsidR="00D927CF" w:rsidDel="002D3C18" w:rsidRDefault="00D927CF" w:rsidP="00D927CF">
      <w:pPr>
        <w:rPr>
          <w:del w:id="80" w:author="ola" w:date="2013-09-29T19:39:00Z"/>
          <w:b/>
        </w:rPr>
      </w:pPr>
      <w:del w:id="81" w:author="ola" w:date="2013-09-29T19:39:00Z">
        <w:r w:rsidRPr="00D927CF" w:rsidDel="002D3C18">
          <w:rPr>
            <w:b/>
          </w:rPr>
          <w:delText xml:space="preserve">AuthRequired:  </w:delText>
        </w:r>
        <w:r w:rsidR="009E245F" w:rsidDel="002D3C18">
          <w:rPr>
            <w:b/>
          </w:rPr>
          <w:delText xml:space="preserve"> API key only</w:delText>
        </w:r>
      </w:del>
    </w:p>
    <w:p w:rsidR="009E245F" w:rsidRPr="009E245F" w:rsidDel="002D3C18" w:rsidRDefault="009E245F" w:rsidP="009E245F">
      <w:pPr>
        <w:rPr>
          <w:del w:id="82" w:author="ola" w:date="2013-09-29T19:39:00Z"/>
          <w:color w:val="FF0000"/>
        </w:rPr>
      </w:pPr>
      <w:del w:id="83" w:author="ola" w:date="2013-09-29T19:39:00Z">
        <w:r w:rsidRPr="009E245F" w:rsidDel="002D3C18">
          <w:rPr>
            <w:color w:val="FF0000"/>
          </w:rPr>
          <w:delText>** request  a correct API key from the service admins **</w:delText>
        </w:r>
      </w:del>
    </w:p>
    <w:p w:rsidR="00D927CF" w:rsidDel="002D3C18" w:rsidRDefault="00D927CF" w:rsidP="00D927CF">
      <w:pPr>
        <w:rPr>
          <w:del w:id="84" w:author="ola" w:date="2013-09-29T19:39:00Z"/>
        </w:rPr>
      </w:pPr>
      <w:del w:id="85" w:author="ola" w:date="2013-09-29T19:39:00Z">
        <w:r w:rsidDel="002D3C18">
          <w:delText xml:space="preserve">API key are needed in the header </w:delText>
        </w:r>
      </w:del>
    </w:p>
    <w:p w:rsidR="009E245F" w:rsidRPr="009E245F" w:rsidDel="00DC7F4B" w:rsidRDefault="009E245F" w:rsidP="009E245F">
      <w:pPr>
        <w:rPr>
          <w:del w:id="86" w:author="ola" w:date="2013-09-29T19:53:00Z"/>
          <w:u w:val="single"/>
        </w:rPr>
      </w:pPr>
      <w:del w:id="87" w:author="ola" w:date="2013-09-29T19:53:00Z">
        <w:r w:rsidRPr="009E245F" w:rsidDel="00DC7F4B">
          <w:rPr>
            <w:u w:val="single"/>
          </w:rPr>
          <w:delText>Sample  Fiddler header with API key included</w:delText>
        </w:r>
      </w:del>
    </w:p>
    <w:p w:rsidR="009E245F" w:rsidDel="00DC7F4B" w:rsidRDefault="009E245F" w:rsidP="009E245F">
      <w:pPr>
        <w:rPr>
          <w:del w:id="88" w:author="ola" w:date="2013-09-29T19:53:00Z"/>
        </w:rPr>
      </w:pPr>
      <w:del w:id="89" w:author="ola" w:date="2013-09-29T19:53:00Z">
        <w:r w:rsidDel="00DC7F4B">
          <w:delText>User-Agent: Fiddler</w:delText>
        </w:r>
      </w:del>
    </w:p>
    <w:p w:rsidR="009E245F" w:rsidDel="00DC7F4B" w:rsidRDefault="009E245F" w:rsidP="009E245F">
      <w:pPr>
        <w:rPr>
          <w:del w:id="90" w:author="ola" w:date="2013-09-29T19:53:00Z"/>
        </w:rPr>
      </w:pPr>
      <w:del w:id="91" w:author="ola" w:date="2013-09-29T19:53:00Z">
        <w:r w:rsidDel="00DC7F4B">
          <w:delText>Content-Type: text/json</w:delText>
        </w:r>
      </w:del>
    </w:p>
    <w:p w:rsidR="009E245F" w:rsidDel="00DC7F4B" w:rsidRDefault="009E245F" w:rsidP="009E245F">
      <w:pPr>
        <w:rPr>
          <w:del w:id="92" w:author="ola" w:date="2013-09-29T19:53:00Z"/>
        </w:rPr>
      </w:pPr>
      <w:del w:id="93" w:author="ola" w:date="2013-09-29T19:53:00Z">
        <w:r w:rsidDel="00DC7F4B">
          <w:delText xml:space="preserve">Host: </w:delText>
        </w:r>
        <w:r w:rsidR="00744190" w:rsidDel="00DC7F4B">
          <w:delText>173.160.122.195</w:delText>
        </w:r>
      </w:del>
    </w:p>
    <w:p w:rsidR="009E245F" w:rsidDel="00DC7F4B" w:rsidRDefault="009E245F" w:rsidP="009E245F">
      <w:pPr>
        <w:rPr>
          <w:del w:id="94" w:author="ola" w:date="2013-09-29T19:53:00Z"/>
        </w:rPr>
      </w:pPr>
      <w:del w:id="95" w:author="ola" w:date="2013-09-29T19:53:00Z">
        <w:r w:rsidDel="00DC7F4B">
          <w:delText>apkikey: 460ad6f3-8216-469f-9b1c-52cffa5d812c</w:delText>
        </w:r>
      </w:del>
    </w:p>
    <w:p w:rsidR="00B9172F" w:rsidRPr="009E245F" w:rsidDel="00DC7F4B" w:rsidRDefault="00D927CF">
      <w:pPr>
        <w:rPr>
          <w:del w:id="96" w:author="ola" w:date="2013-09-29T19:53:00Z"/>
          <w:u w:val="single"/>
        </w:rPr>
      </w:pPr>
      <w:del w:id="97" w:author="ola" w:date="2013-09-29T19:53:00Z">
        <w:r w:rsidRPr="009E245F" w:rsidDel="00DC7F4B">
          <w:rPr>
            <w:u w:val="single"/>
          </w:rPr>
          <w:delText>Sample of Ajax calls with header included:</w:delText>
        </w:r>
      </w:del>
    </w:p>
    <w:p w:rsidR="00D927CF" w:rsidDel="00DC7F4B" w:rsidRDefault="007E574C">
      <w:pPr>
        <w:rPr>
          <w:del w:id="98" w:author="ola" w:date="2013-09-29T19:53:00Z"/>
        </w:rPr>
      </w:pPr>
      <w:del w:id="99" w:author="ola" w:date="2013-09-29T19:53:00Z">
        <w:r w:rsidDel="00DC7F4B">
          <w:fldChar w:fldCharType="begin"/>
        </w:r>
        <w:r w:rsidDel="00DC7F4B">
          <w:delInstrText xml:space="preserve"> HYPERLINK "http://wilbloodworth.com/add-request-headers-in-ajax-http-post-using-jquery/" </w:delInstrText>
        </w:r>
        <w:r w:rsidDel="00DC7F4B">
          <w:fldChar w:fldCharType="separate"/>
        </w:r>
        <w:r w:rsidR="00D927CF" w:rsidRPr="00EA0F2A" w:rsidDel="00DC7F4B">
          <w:rPr>
            <w:rStyle w:val="Hyperlink"/>
          </w:rPr>
          <w:delText>http://wilbloodworth.com/add-request-headers-in-ajax-http-post-using-jquery/</w:delText>
        </w:r>
        <w:r w:rsidDel="00DC7F4B">
          <w:rPr>
            <w:rStyle w:val="Hyperlink"/>
          </w:rPr>
          <w:fldChar w:fldCharType="end"/>
        </w:r>
      </w:del>
    </w:p>
    <w:p w:rsidR="001430BD" w:rsidRDefault="001430BD"/>
    <w:p w:rsidR="001430BD" w:rsidRPr="001430BD" w:rsidRDefault="001430BD">
      <w:pPr>
        <w:rPr>
          <w:rStyle w:val="uri-template"/>
          <w:b/>
          <w:color w:val="000000"/>
        </w:rPr>
      </w:pPr>
      <w:r w:rsidRPr="001430BD">
        <w:rPr>
          <w:rStyle w:val="uri-template"/>
          <w:b/>
          <w:color w:val="000000"/>
        </w:rPr>
        <w:t xml:space="preserve">Service Call Details and </w:t>
      </w:r>
      <w:proofErr w:type="spellStart"/>
      <w:r w:rsidRPr="001430BD">
        <w:rPr>
          <w:rStyle w:val="uri-template"/>
          <w:b/>
          <w:color w:val="000000"/>
        </w:rPr>
        <w:t>Documenation</w:t>
      </w:r>
      <w:proofErr w:type="spellEnd"/>
      <w:r w:rsidRPr="001430BD">
        <w:rPr>
          <w:rStyle w:val="uri-template"/>
          <w:b/>
          <w:color w:val="000000"/>
        </w:rPr>
        <w:t xml:space="preserve"> </w:t>
      </w:r>
    </w:p>
    <w:p w:rsidR="006221E0" w:rsidRDefault="006221E0" w:rsidP="006221E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462B" w:rsidRDefault="001D462B" w:rsidP="006221E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details of each call shows the properties required for each call on a call by call basis.</w:t>
      </w:r>
    </w:p>
    <w:p w:rsidR="001D462B" w:rsidRPr="00DC7F4B" w:rsidRDefault="00DC7F4B" w:rsidP="001D462B">
      <w:pPr>
        <w:rPr>
          <w:rStyle w:val="uri-template"/>
          <w:b/>
          <w:color w:val="000000"/>
          <w:sz w:val="24"/>
          <w:szCs w:val="24"/>
        </w:rPr>
      </w:pPr>
      <w:ins w:id="100" w:author="ola" w:date="2013-09-29T19:54:00Z">
        <w:r w:rsidRPr="00DC7F4B">
          <w:rPr>
            <w:rStyle w:val="uri-template"/>
            <w:b/>
            <w:color w:val="000000"/>
            <w:sz w:val="24"/>
            <w:szCs w:val="24"/>
          </w:rPr>
          <w:t>Service Call details</w:t>
        </w:r>
      </w:ins>
    </w:p>
    <w:p w:rsidR="001430BD" w:rsidRDefault="001D462B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1)</w:t>
      </w:r>
      <w:proofErr w:type="spellStart"/>
      <w:r w:rsidR="00113553">
        <w:rPr>
          <w:rStyle w:val="uri-template"/>
          <w:b/>
          <w:color w:val="000000"/>
        </w:rPr>
        <w:t>getcountryandpostalcodestatuslist</w:t>
      </w:r>
      <w:proofErr w:type="spellEnd"/>
      <w:proofErr w:type="gramEnd"/>
      <w:r w:rsidR="001430BD">
        <w:rPr>
          <w:rStyle w:val="uri-template"/>
          <w:color w:val="000000"/>
        </w:rPr>
        <w:t xml:space="preserve"> </w:t>
      </w:r>
      <w:r w:rsidR="00113553">
        <w:rPr>
          <w:rStyle w:val="uri-template"/>
          <w:color w:val="000000"/>
        </w:rPr>
        <w:t xml:space="preserve"> - gets the </w:t>
      </w:r>
      <w:proofErr w:type="spellStart"/>
      <w:r w:rsidR="00113553">
        <w:rPr>
          <w:rStyle w:val="uri-template"/>
          <w:color w:val="000000"/>
        </w:rPr>
        <w:t>curren</w:t>
      </w:r>
      <w:proofErr w:type="spellEnd"/>
      <w:r w:rsidR="00113553">
        <w:rPr>
          <w:rStyle w:val="uri-template"/>
          <w:color w:val="000000"/>
        </w:rPr>
        <w:t xml:space="preserve"> list of all countries allowed and the postal code status of the countries as well as state </w:t>
      </w:r>
      <w:proofErr w:type="spellStart"/>
      <w:r w:rsidR="00113553">
        <w:rPr>
          <w:rStyle w:val="uri-template"/>
          <w:color w:val="000000"/>
        </w:rPr>
        <w:t>provinince</w:t>
      </w:r>
      <w:proofErr w:type="spellEnd"/>
    </w:p>
    <w:p w:rsidR="00113553" w:rsidRPr="00F562E1" w:rsidRDefault="00113553">
      <w:pPr>
        <w:rPr>
          <w:rStyle w:val="uri-template"/>
          <w:b/>
          <w:color w:val="000000"/>
        </w:rPr>
      </w:pPr>
      <w:proofErr w:type="spellStart"/>
      <w:r w:rsidRPr="00F562E1">
        <w:rPr>
          <w:rStyle w:val="uri-template"/>
          <w:b/>
          <w:color w:val="000000"/>
        </w:rPr>
        <w:t>JsonResult</w:t>
      </w:r>
      <w:proofErr w:type="spellEnd"/>
    </w:p>
    <w:p w:rsidR="00113553" w:rsidRPr="00113553" w:rsidRDefault="00113553" w:rsidP="0011355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[{</w:t>
      </w:r>
    </w:p>
    <w:p w:rsidR="00113553" w:rsidRPr="00113553" w:rsidRDefault="00113553" w:rsidP="0011355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code</w:t>
      </w:r>
      <w:proofErr w:type="gramEnd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113553" w:rsidRPr="00113553" w:rsidRDefault="00113553" w:rsidP="0011355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customregionid</w:t>
      </w:r>
      <w:proofErr w:type="gramEnd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113553" w:rsidRPr="00113553" w:rsidRDefault="00113553" w:rsidP="0011355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haspostalcode</w:t>
      </w:r>
      <w:proofErr w:type="spellEnd"/>
      <w:proofErr w:type="gramEnd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":true,</w:t>
      </w:r>
    </w:p>
    <w:p w:rsidR="00113553" w:rsidRPr="00113553" w:rsidRDefault="00113553" w:rsidP="0011355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id</w:t>
      </w:r>
      <w:proofErr w:type="gramEnd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113553" w:rsidRPr="00113553" w:rsidRDefault="00113553" w:rsidP="0011355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name</w:t>
      </w:r>
      <w:proofErr w:type="gramEnd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113553" w:rsidRPr="00113553" w:rsidRDefault="00113553" w:rsidP="0011355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region</w:t>
      </w:r>
      <w:proofErr w:type="gramEnd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1355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</w:t>
      </w:r>
    </w:p>
    <w:p w:rsidR="00113553" w:rsidRDefault="00113553" w:rsidP="0011355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3553">
        <w:rPr>
          <w:rFonts w:ascii="Times New Roman" w:eastAsia="Times New Roman" w:hAnsi="Times New Roman" w:cs="Times New Roman"/>
          <w:color w:val="000000"/>
          <w:sz w:val="24"/>
          <w:szCs w:val="24"/>
        </w:rPr>
        <w:t>}]</w:t>
      </w:r>
    </w:p>
    <w:p w:rsidR="0026326D" w:rsidRDefault="0026326D" w:rsidP="00113553">
      <w:pPr>
        <w:rPr>
          <w:rStyle w:val="uri-template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Notable members</w:t>
      </w:r>
    </w:p>
    <w:p w:rsidR="00113553" w:rsidRDefault="0026326D">
      <w:pPr>
        <w:rPr>
          <w:rStyle w:val="uri-template"/>
          <w:color w:val="000000"/>
        </w:rPr>
      </w:pPr>
      <w:r>
        <w:rPr>
          <w:rStyle w:val="uri-template"/>
          <w:color w:val="000000"/>
        </w:rPr>
        <w:t>Code – country code</w:t>
      </w:r>
    </w:p>
    <w:p w:rsidR="0026326D" w:rsidRDefault="0026326D">
      <w:pPr>
        <w:rPr>
          <w:rStyle w:val="uri-template"/>
          <w:color w:val="000000"/>
        </w:rPr>
      </w:pPr>
      <w:proofErr w:type="spellStart"/>
      <w:r>
        <w:rPr>
          <w:rStyle w:val="uri-template"/>
          <w:color w:val="000000"/>
        </w:rPr>
        <w:t>Haspostalcode</w:t>
      </w:r>
      <w:proofErr w:type="spellEnd"/>
      <w:r>
        <w:rPr>
          <w:rStyle w:val="uri-template"/>
          <w:color w:val="000000"/>
        </w:rPr>
        <w:t xml:space="preserve"> – is yes if the country is a country with postal codes available and false otherwise</w:t>
      </w:r>
    </w:p>
    <w:p w:rsidR="0026326D" w:rsidRDefault="0026326D">
      <w:pPr>
        <w:rPr>
          <w:rStyle w:val="uri-template"/>
          <w:color w:val="000000"/>
        </w:rPr>
      </w:pPr>
      <w:r>
        <w:rPr>
          <w:rStyle w:val="uri-template"/>
          <w:color w:val="000000"/>
        </w:rPr>
        <w:t>Id- country id in the database</w:t>
      </w:r>
    </w:p>
    <w:p w:rsidR="0026326D" w:rsidRDefault="0026326D">
      <w:pPr>
        <w:rPr>
          <w:rStyle w:val="uri-template"/>
          <w:color w:val="000000"/>
        </w:rPr>
      </w:pPr>
      <w:r>
        <w:rPr>
          <w:rStyle w:val="uri-template"/>
          <w:color w:val="000000"/>
        </w:rPr>
        <w:t>Name – display name of the country to be seen in dropdowns and used in searches</w:t>
      </w:r>
    </w:p>
    <w:p w:rsidR="0026326D" w:rsidRDefault="0026326D">
      <w:pPr>
        <w:rPr>
          <w:rStyle w:val="uri-template"/>
          <w:color w:val="000000"/>
        </w:rPr>
      </w:pPr>
      <w:r>
        <w:rPr>
          <w:rStyle w:val="uri-template"/>
          <w:color w:val="000000"/>
        </w:rPr>
        <w:t xml:space="preserve">Region- region in the </w:t>
      </w:r>
      <w:proofErr w:type="gramStart"/>
      <w:r>
        <w:rPr>
          <w:rStyle w:val="uri-template"/>
          <w:color w:val="000000"/>
        </w:rPr>
        <w:t>world ,</w:t>
      </w:r>
      <w:proofErr w:type="gramEnd"/>
      <w:r>
        <w:rPr>
          <w:rStyle w:val="uri-template"/>
          <w:color w:val="000000"/>
        </w:rPr>
        <w:t xml:space="preserve"> </w:t>
      </w:r>
      <w:proofErr w:type="spellStart"/>
      <w:r>
        <w:rPr>
          <w:rStyle w:val="uri-template"/>
          <w:color w:val="000000"/>
        </w:rPr>
        <w:t>ie</w:t>
      </w:r>
      <w:proofErr w:type="spellEnd"/>
      <w:r>
        <w:rPr>
          <w:rStyle w:val="uri-template"/>
          <w:color w:val="000000"/>
        </w:rPr>
        <w:t xml:space="preserve"> AF  is Africa </w:t>
      </w:r>
      <w:proofErr w:type="spellStart"/>
      <w:r>
        <w:rPr>
          <w:rStyle w:val="uri-template"/>
          <w:color w:val="000000"/>
        </w:rPr>
        <w:t>nd</w:t>
      </w:r>
      <w:proofErr w:type="spellEnd"/>
      <w:r>
        <w:rPr>
          <w:rStyle w:val="uri-template"/>
          <w:color w:val="000000"/>
        </w:rPr>
        <w:t xml:space="preserve"> EU is </w:t>
      </w:r>
      <w:proofErr w:type="spellStart"/>
      <w:r>
        <w:rPr>
          <w:rStyle w:val="uri-template"/>
          <w:color w:val="000000"/>
        </w:rPr>
        <w:t>erourpe</w:t>
      </w:r>
      <w:proofErr w:type="spellEnd"/>
      <w:r>
        <w:rPr>
          <w:rStyle w:val="uri-template"/>
          <w:color w:val="000000"/>
        </w:rPr>
        <w:t xml:space="preserve"> , NA – north America , SA – south </w:t>
      </w:r>
      <w:proofErr w:type="spellStart"/>
      <w:r>
        <w:rPr>
          <w:rStyle w:val="uri-template"/>
          <w:color w:val="000000"/>
        </w:rPr>
        <w:t>america</w:t>
      </w:r>
      <w:proofErr w:type="spellEnd"/>
    </w:p>
    <w:p w:rsidR="00113553" w:rsidRDefault="00113553">
      <w:pPr>
        <w:rPr>
          <w:rStyle w:val="uri-template"/>
          <w:color w:val="000000"/>
        </w:rPr>
      </w:pPr>
    </w:p>
    <w:p w:rsidR="00182FBD" w:rsidDel="00DC7F4B" w:rsidRDefault="00182FBD">
      <w:pPr>
        <w:rPr>
          <w:del w:id="101" w:author="ola" w:date="2013-09-29T19:53:00Z"/>
          <w:rStyle w:val="uri-template"/>
          <w:color w:val="000000"/>
        </w:rPr>
      </w:pPr>
      <w:r w:rsidRPr="00182FBD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182FBD">
        <w:rPr>
          <w:rStyle w:val="uri-template"/>
          <w:b/>
          <w:color w:val="000000"/>
        </w:rPr>
        <w:t>url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  <w:ins w:id="102" w:author="ola" w:date="2013-09-29T19:53:00Z">
        <w:r w:rsidR="00DC7F4B" w:rsidDel="00DC7F4B">
          <w:rPr>
            <w:rStyle w:val="uri-template"/>
            <w:color w:val="000000"/>
          </w:rPr>
          <w:t xml:space="preserve"> </w:t>
        </w:r>
      </w:ins>
    </w:p>
    <w:p w:rsidR="00DC7F4B" w:rsidRDefault="00DC7F4B" w:rsidP="00182FBD">
      <w:pPr>
        <w:rPr>
          <w:ins w:id="103" w:author="ola" w:date="2013-09-29T19:48:00Z"/>
        </w:rPr>
      </w:pPr>
    </w:p>
    <w:p w:rsidR="00113553" w:rsidRDefault="00BD70D1" w:rsidP="00182FBD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7" w:history="1">
        <w:r w:rsidR="00113553" w:rsidRPr="0061341A">
          <w:rPr>
            <w:rStyle w:val="Hyperlink"/>
            <w:rFonts w:ascii="Verdana" w:hAnsi="Verdana"/>
            <w:sz w:val="17"/>
            <w:szCs w:val="17"/>
          </w:rPr>
          <w:t>http://173.160.122.195/</w:t>
        </w:r>
        <w:r w:rsidR="00007689">
          <w:rPr>
            <w:rStyle w:val="Hyperlink"/>
            <w:rFonts w:ascii="Verdana" w:hAnsi="Verdana"/>
            <w:sz w:val="17"/>
            <w:szCs w:val="17"/>
          </w:rPr>
          <w:t>Anewluv.Web.Services.Spatial</w:t>
        </w:r>
        <w:r w:rsidR="00113553" w:rsidRPr="0061341A">
          <w:rPr>
            <w:rStyle w:val="Hyperlink"/>
            <w:rFonts w:ascii="Verdana" w:hAnsi="Verdana"/>
            <w:sz w:val="17"/>
            <w:szCs w:val="17"/>
          </w:rPr>
          <w:t>/GeoService.svc/Rest/help/operations/getcountryandpostalcodestatuslist</w:t>
        </w:r>
      </w:hyperlink>
    </w:p>
    <w:p w:rsidR="00182FBD" w:rsidRPr="00182FBD" w:rsidRDefault="00182FBD" w:rsidP="00182FBD">
      <w:pPr>
        <w:rPr>
          <w:rStyle w:val="uri-template"/>
          <w:b/>
          <w:color w:val="000000"/>
        </w:rPr>
      </w:pPr>
      <w:proofErr w:type="spellStart"/>
      <w:proofErr w:type="gramStart"/>
      <w:r>
        <w:rPr>
          <w:rStyle w:val="uri-template"/>
          <w:b/>
          <w:color w:val="000000"/>
        </w:rPr>
        <w:t>U</w:t>
      </w:r>
      <w:r w:rsidRPr="00182FBD">
        <w:rPr>
          <w:rStyle w:val="uri-template"/>
          <w:b/>
          <w:color w:val="000000"/>
        </w:rPr>
        <w:t>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</w:p>
    <w:p w:rsidR="00113553" w:rsidRDefault="00BD70D1" w:rsidP="001F323A">
      <w:pPr>
        <w:rPr>
          <w:rFonts w:ascii="Verdana" w:hAnsi="Verdana"/>
          <w:color w:val="000000"/>
          <w:sz w:val="17"/>
          <w:szCs w:val="17"/>
        </w:rPr>
      </w:pPr>
      <w:hyperlink r:id="rId8" w:history="1">
        <w:r w:rsidR="00113553" w:rsidRPr="0061341A">
          <w:rPr>
            <w:rStyle w:val="Hyperlink"/>
            <w:rFonts w:ascii="Verdana" w:hAnsi="Verdana"/>
            <w:sz w:val="17"/>
            <w:szCs w:val="17"/>
          </w:rPr>
          <w:t>http://173.160.122.195/</w:t>
        </w:r>
        <w:r w:rsidR="00007689">
          <w:rPr>
            <w:rStyle w:val="Hyperlink"/>
            <w:rFonts w:ascii="Verdana" w:hAnsi="Verdana"/>
            <w:sz w:val="17"/>
            <w:szCs w:val="17"/>
          </w:rPr>
          <w:t>Anewluv.Web.Services.Spatial</w:t>
        </w:r>
        <w:r w:rsidR="00113553" w:rsidRPr="0061341A">
          <w:rPr>
            <w:rStyle w:val="Hyperlink"/>
            <w:rFonts w:ascii="Verdana" w:hAnsi="Verdana"/>
            <w:sz w:val="17"/>
            <w:szCs w:val="17"/>
          </w:rPr>
          <w:t>/GeoService.svc/Rest/getcountryandpostalcodestatuslist/</w:t>
        </w:r>
      </w:hyperlink>
      <w:r w:rsidR="00113553">
        <w:rPr>
          <w:rFonts w:ascii="Verdana" w:hAnsi="Verdana"/>
          <w:color w:val="000000"/>
          <w:sz w:val="17"/>
          <w:szCs w:val="17"/>
        </w:rPr>
        <w:t xml:space="preserve"> </w:t>
      </w:r>
    </w:p>
    <w:p w:rsidR="001F323A" w:rsidRPr="001D462B" w:rsidRDefault="001F323A" w:rsidP="001F323A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ins w:id="104" w:author="ola" w:date="2013-09-29T20:01:00Z">
        <w:r w:rsidRPr="001D462B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Result:</w:t>
        </w:r>
      </w:ins>
    </w:p>
    <w:p w:rsidR="001F323A" w:rsidRDefault="00113553" w:rsidP="001430BD">
      <w:pPr>
        <w:rPr>
          <w:rFonts w:ascii="Courier New" w:hAnsi="Courier New" w:cs="Courier New"/>
          <w:sz w:val="21"/>
          <w:szCs w:val="21"/>
        </w:rPr>
      </w:pPr>
      <w:r w:rsidRPr="001E17D7">
        <w:rPr>
          <w:rFonts w:ascii="Courier New" w:hAnsi="Courier New" w:cs="Courier New"/>
          <w:sz w:val="21"/>
          <w:szCs w:val="21"/>
        </w:rPr>
        <w:t>[{"</w:t>
      </w:r>
      <w:proofErr w:type="spellStart"/>
      <w:r w:rsidRPr="001E17D7">
        <w:rPr>
          <w:rFonts w:ascii="Courier New" w:hAnsi="Courier New" w:cs="Courier New"/>
          <w:sz w:val="21"/>
          <w:szCs w:val="21"/>
        </w:rPr>
        <w:t>code":"AF</w:t>
      </w:r>
      <w:proofErr w:type="spellEnd"/>
      <w:r w:rsidRPr="001E17D7">
        <w:rPr>
          <w:rFonts w:ascii="Courier New" w:hAnsi="Courier New" w:cs="Courier New"/>
          <w:sz w:val="21"/>
          <w:szCs w:val="21"/>
        </w:rPr>
        <w:t xml:space="preserve">        ","customregionid":null,"haspostalcode":false,"id":null,"name":"Afghanistan","region":"ME        "},{"</w:t>
      </w:r>
      <w:proofErr w:type="spellStart"/>
      <w:r w:rsidRPr="001E17D7">
        <w:rPr>
          <w:rFonts w:ascii="Courier New" w:hAnsi="Courier New" w:cs="Courier New"/>
          <w:sz w:val="21"/>
          <w:szCs w:val="21"/>
        </w:rPr>
        <w:t>code":"AS</w:t>
      </w:r>
      <w:proofErr w:type="spellEnd"/>
      <w:r w:rsidRPr="001E17D7">
        <w:rPr>
          <w:rFonts w:ascii="Courier New" w:hAnsi="Courier New" w:cs="Courier New"/>
          <w:sz w:val="21"/>
          <w:szCs w:val="21"/>
        </w:rPr>
        <w:t xml:space="preserve">        ","customregionid":null,"haspostalcode":false,"id":null,"name":"American </w:t>
      </w:r>
      <w:proofErr w:type="spellStart"/>
      <w:r w:rsidRPr="001E17D7">
        <w:rPr>
          <w:rFonts w:ascii="Courier New" w:hAnsi="Courier New" w:cs="Courier New"/>
          <w:sz w:val="21"/>
          <w:szCs w:val="21"/>
        </w:rPr>
        <w:t>Samoa","region":"OC</w:t>
      </w:r>
      <w:proofErr w:type="spellEnd"/>
      <w:r w:rsidRPr="001E17D7">
        <w:rPr>
          <w:rFonts w:ascii="Courier New" w:hAnsi="Courier New" w:cs="Courier New"/>
          <w:sz w:val="21"/>
          <w:szCs w:val="21"/>
        </w:rPr>
        <w:t xml:space="preserve">        "},{"</w:t>
      </w:r>
      <w:proofErr w:type="spellStart"/>
      <w:r w:rsidRPr="001E17D7">
        <w:rPr>
          <w:rFonts w:ascii="Courier New" w:hAnsi="Courier New" w:cs="Courier New"/>
          <w:sz w:val="21"/>
          <w:szCs w:val="21"/>
        </w:rPr>
        <w:t>code":"AD</w:t>
      </w:r>
      <w:proofErr w:type="spellEnd"/>
      <w:r w:rsidRPr="001E17D7">
        <w:rPr>
          <w:rFonts w:ascii="Courier New" w:hAnsi="Courier New" w:cs="Courier New"/>
          <w:sz w:val="21"/>
          <w:szCs w:val="21"/>
        </w:rPr>
        <w:t xml:space="preserve">        ","customregionid":null,"haspostalcode":true,"id":null,"name":"Andorra","region":"EU        "},</w:t>
      </w:r>
    </w:p>
    <w:p w:rsidR="00113553" w:rsidRDefault="00113553" w:rsidP="001430B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ETC ….</w:t>
      </w:r>
    </w:p>
    <w:p w:rsidR="00113553" w:rsidRDefault="00113553" w:rsidP="006221E0">
      <w:pPr>
        <w:rPr>
          <w:rStyle w:val="uri-template"/>
          <w:color w:val="000000"/>
        </w:rPr>
      </w:pPr>
    </w:p>
    <w:p w:rsidR="006221E0" w:rsidRDefault="006221E0" w:rsidP="006221E0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2)</w:t>
      </w:r>
      <w:proofErr w:type="spellStart"/>
      <w:r w:rsidR="002F0DE3">
        <w:rPr>
          <w:rStyle w:val="uri-template"/>
          <w:b/>
          <w:color w:val="000000"/>
        </w:rPr>
        <w:t>getcitystateprovincelist</w:t>
      </w:r>
      <w:proofErr w:type="spellEnd"/>
      <w:proofErr w:type="gramEnd"/>
      <w:r>
        <w:rPr>
          <w:rStyle w:val="uri-template"/>
          <w:color w:val="000000"/>
        </w:rPr>
        <w:t xml:space="preserve"> – </w:t>
      </w:r>
      <w:r w:rsidR="002F0DE3">
        <w:rPr>
          <w:rStyle w:val="uri-template"/>
          <w:color w:val="000000"/>
        </w:rPr>
        <w:t xml:space="preserve">gets a comma delimited list of </w:t>
      </w:r>
      <w:proofErr w:type="spellStart"/>
      <w:r w:rsidR="002F0DE3">
        <w:rPr>
          <w:rStyle w:val="uri-template"/>
          <w:color w:val="000000"/>
        </w:rPr>
        <w:t>cites</w:t>
      </w:r>
      <w:proofErr w:type="spellEnd"/>
      <w:r w:rsidR="002F0DE3">
        <w:rPr>
          <w:rStyle w:val="uri-template"/>
          <w:color w:val="000000"/>
        </w:rPr>
        <w:t xml:space="preserve"> and state provinces </w:t>
      </w:r>
    </w:p>
    <w:p w:rsidR="00F562E1" w:rsidRDefault="00F562E1" w:rsidP="006221E0">
      <w:pPr>
        <w:rPr>
          <w:rStyle w:val="uri-template"/>
          <w:color w:val="000000"/>
        </w:rPr>
      </w:pPr>
    </w:p>
    <w:p w:rsidR="00F562E1" w:rsidRPr="00F562E1" w:rsidRDefault="00F562E1" w:rsidP="006221E0">
      <w:pPr>
        <w:rPr>
          <w:rStyle w:val="uri-template"/>
          <w:b/>
          <w:color w:val="000000"/>
        </w:rPr>
      </w:pPr>
      <w:proofErr w:type="spellStart"/>
      <w:r w:rsidRPr="00F562E1">
        <w:rPr>
          <w:rStyle w:val="uri-template"/>
          <w:b/>
          <w:color w:val="000000"/>
        </w:rPr>
        <w:t>JsonResult</w:t>
      </w:r>
      <w:proofErr w:type="spellEnd"/>
    </w:p>
    <w:p w:rsidR="00F562E1" w:rsidRPr="00F562E1" w:rsidRDefault="00F562E1" w:rsidP="00F562E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62E1">
        <w:rPr>
          <w:rFonts w:ascii="Courier New" w:eastAsia="Times New Roman" w:hAnsi="Courier New" w:cs="Courier New"/>
          <w:color w:val="000000"/>
          <w:sz w:val="24"/>
          <w:szCs w:val="24"/>
        </w:rPr>
        <w:t>[{</w:t>
      </w:r>
    </w:p>
    <w:p w:rsidR="00F562E1" w:rsidRPr="00F562E1" w:rsidRDefault="00F562E1" w:rsidP="00F562E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62E1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F562E1">
        <w:rPr>
          <w:rFonts w:ascii="Courier New" w:eastAsia="Times New Roman" w:hAnsi="Courier New" w:cs="Courier New"/>
          <w:color w:val="000000"/>
          <w:sz w:val="24"/>
          <w:szCs w:val="24"/>
        </w:rPr>
        <w:t>citystateprovincevalue</w:t>
      </w:r>
      <w:proofErr w:type="spellEnd"/>
      <w:proofErr w:type="gramEnd"/>
      <w:r w:rsidRPr="00F562E1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F562E1" w:rsidRPr="00F562E1" w:rsidRDefault="00F562E1" w:rsidP="00F562E1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562E1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F562E1">
        <w:rPr>
          <w:rFonts w:ascii="Courier New" w:eastAsia="Times New Roman" w:hAnsi="Courier New" w:cs="Courier New"/>
          <w:color w:val="000000"/>
          <w:sz w:val="24"/>
          <w:szCs w:val="24"/>
        </w:rPr>
        <w:t>selected</w:t>
      </w:r>
      <w:proofErr w:type="gramEnd"/>
      <w:r w:rsidRPr="00F562E1">
        <w:rPr>
          <w:rFonts w:ascii="Courier New" w:eastAsia="Times New Roman" w:hAnsi="Courier New" w:cs="Courier New"/>
          <w:color w:val="000000"/>
          <w:sz w:val="24"/>
          <w:szCs w:val="24"/>
        </w:rPr>
        <w:t>":true</w:t>
      </w:r>
      <w:proofErr w:type="spellEnd"/>
    </w:p>
    <w:p w:rsidR="00F562E1" w:rsidRDefault="00F562E1" w:rsidP="00F562E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62E1">
        <w:rPr>
          <w:rFonts w:ascii="Times New Roman" w:eastAsia="Times New Roman" w:hAnsi="Times New Roman" w:cs="Times New Roman"/>
          <w:color w:val="000000"/>
          <w:sz w:val="24"/>
          <w:szCs w:val="24"/>
        </w:rPr>
        <w:t>}]</w:t>
      </w:r>
    </w:p>
    <w:p w:rsidR="00F562E1" w:rsidRPr="00F562E1" w:rsidRDefault="00F562E1" w:rsidP="00F562E1">
      <w:pPr>
        <w:rPr>
          <w:rFonts w:eastAsia="Times New Roman" w:cs="Times New Roman"/>
          <w:color w:val="000000"/>
        </w:rPr>
      </w:pPr>
      <w:r w:rsidRPr="00F562E1">
        <w:rPr>
          <w:rFonts w:eastAsia="Times New Roman" w:cs="Times New Roman"/>
          <w:color w:val="000000"/>
        </w:rPr>
        <w:t>Notable values</w:t>
      </w:r>
    </w:p>
    <w:p w:rsidR="00F562E1" w:rsidRPr="00F562E1" w:rsidRDefault="00F562E1" w:rsidP="00F562E1">
      <w:pPr>
        <w:rPr>
          <w:rFonts w:eastAsia="Times New Roman" w:cs="Times New Roman"/>
          <w:color w:val="000000"/>
        </w:rPr>
      </w:pPr>
      <w:proofErr w:type="spellStart"/>
      <w:r w:rsidRPr="00F562E1">
        <w:rPr>
          <w:rFonts w:eastAsia="Times New Roman" w:cs="Courier New"/>
          <w:color w:val="000000"/>
        </w:rPr>
        <w:t>Citystateprovincevalue</w:t>
      </w:r>
      <w:proofErr w:type="spellEnd"/>
      <w:r w:rsidRPr="00F562E1">
        <w:rPr>
          <w:rFonts w:eastAsia="Times New Roman" w:cs="Courier New"/>
          <w:color w:val="000000"/>
        </w:rPr>
        <w:t xml:space="preserve"> </w:t>
      </w:r>
      <w:proofErr w:type="gramStart"/>
      <w:r w:rsidRPr="00F562E1">
        <w:rPr>
          <w:rFonts w:eastAsia="Times New Roman" w:cs="Courier New"/>
          <w:color w:val="000000"/>
        </w:rPr>
        <w:t>–  the</w:t>
      </w:r>
      <w:proofErr w:type="gramEnd"/>
      <w:r w:rsidRPr="00F562E1">
        <w:rPr>
          <w:rFonts w:eastAsia="Times New Roman" w:cs="Courier New"/>
          <w:color w:val="000000"/>
        </w:rPr>
        <w:t xml:space="preserve"> first part of this result is the city (value to store) and the second part is the state or province (used to help </w:t>
      </w:r>
      <w:proofErr w:type="spellStart"/>
      <w:r w:rsidRPr="00F562E1">
        <w:rPr>
          <w:rFonts w:eastAsia="Times New Roman" w:cs="Courier New"/>
          <w:color w:val="000000"/>
        </w:rPr>
        <w:t>diffrentiale</w:t>
      </w:r>
      <w:proofErr w:type="spellEnd"/>
      <w:r w:rsidRPr="00F562E1">
        <w:rPr>
          <w:rFonts w:eastAsia="Times New Roman" w:cs="Courier New"/>
          <w:color w:val="000000"/>
        </w:rPr>
        <w:t xml:space="preserve"> values that have similar names in the result)</w:t>
      </w:r>
    </w:p>
    <w:p w:rsidR="00F562E1" w:rsidRDefault="00F562E1" w:rsidP="00F562E1">
      <w:pPr>
        <w:rPr>
          <w:rFonts w:cs="Courier New"/>
        </w:rPr>
      </w:pPr>
      <w:proofErr w:type="gramStart"/>
      <w:r w:rsidRPr="00F562E1">
        <w:rPr>
          <w:rStyle w:val="uri-template"/>
          <w:color w:val="000000"/>
        </w:rPr>
        <w:t>Example :</w:t>
      </w:r>
      <w:proofErr w:type="gramEnd"/>
      <w:r w:rsidRPr="00F562E1">
        <w:rPr>
          <w:rStyle w:val="uri-template"/>
          <w:color w:val="000000"/>
        </w:rPr>
        <w:t xml:space="preserve"> </w:t>
      </w:r>
      <w:proofErr w:type="spellStart"/>
      <w:r w:rsidRPr="00F562E1">
        <w:rPr>
          <w:rFonts w:cs="Courier New"/>
          <w:b/>
        </w:rPr>
        <w:t>Minneapolis</w:t>
      </w:r>
      <w:r w:rsidRPr="00F562E1">
        <w:rPr>
          <w:rFonts w:cs="Courier New"/>
        </w:rPr>
        <w:t>,Kansas</w:t>
      </w:r>
      <w:proofErr w:type="spellEnd"/>
    </w:p>
    <w:p w:rsidR="00F562E1" w:rsidRPr="00F562E1" w:rsidRDefault="00F562E1" w:rsidP="00F562E1">
      <w:pPr>
        <w:rPr>
          <w:rStyle w:val="uri-template"/>
          <w:color w:val="000000"/>
        </w:rPr>
      </w:pPr>
      <w:r>
        <w:rPr>
          <w:rFonts w:cs="Courier New"/>
        </w:rPr>
        <w:t>The city name is Minneapolis</w:t>
      </w:r>
    </w:p>
    <w:p w:rsidR="006221E0" w:rsidDel="00DC7F4B" w:rsidRDefault="006221E0" w:rsidP="006221E0">
      <w:pPr>
        <w:rPr>
          <w:del w:id="105" w:author="ola" w:date="2013-09-29T19:53:00Z"/>
          <w:rStyle w:val="uri-template"/>
          <w:color w:val="000000"/>
        </w:rPr>
      </w:pPr>
      <w:r w:rsidRPr="00182FBD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182FBD">
        <w:rPr>
          <w:rStyle w:val="uri-template"/>
          <w:b/>
          <w:color w:val="000000"/>
        </w:rPr>
        <w:t>url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  <w:ins w:id="106" w:author="ola" w:date="2013-09-29T19:53:00Z">
        <w:r w:rsidDel="00DC7F4B">
          <w:rPr>
            <w:rStyle w:val="uri-template"/>
            <w:color w:val="000000"/>
          </w:rPr>
          <w:t xml:space="preserve"> </w:t>
        </w:r>
      </w:ins>
    </w:p>
    <w:p w:rsidR="006221E0" w:rsidRDefault="006221E0" w:rsidP="006221E0">
      <w:pPr>
        <w:rPr>
          <w:ins w:id="107" w:author="ola" w:date="2013-09-29T19:48:00Z"/>
        </w:rPr>
      </w:pPr>
    </w:p>
    <w:p w:rsidR="002F0DE3" w:rsidRDefault="00BD70D1" w:rsidP="006221E0">
      <w:hyperlink r:id="rId9" w:history="1">
        <w:r w:rsidR="002F0DE3" w:rsidRPr="0061341A">
          <w:rPr>
            <w:rStyle w:val="Hyperlink"/>
          </w:rPr>
          <w:t>http://173.160.122.195/</w:t>
        </w:r>
        <w:r w:rsidR="00007689">
          <w:rPr>
            <w:rStyle w:val="Hyperlink"/>
          </w:rPr>
          <w:t>Anewluv.Web.Services.Spatial</w:t>
        </w:r>
        <w:r w:rsidR="002F0DE3" w:rsidRPr="0061341A">
          <w:rPr>
            <w:rStyle w:val="Hyperlink"/>
          </w:rPr>
          <w:t>/GeoService.svc/Rest/help/operations/getfilteredcitiesbycountryfilter</w:t>
        </w:r>
      </w:hyperlink>
    </w:p>
    <w:p w:rsidR="006221E0" w:rsidRPr="00182FBD" w:rsidRDefault="006221E0" w:rsidP="006221E0">
      <w:pPr>
        <w:rPr>
          <w:rStyle w:val="uri-template"/>
          <w:b/>
          <w:color w:val="000000"/>
        </w:rPr>
      </w:pPr>
      <w:proofErr w:type="spellStart"/>
      <w:proofErr w:type="gramStart"/>
      <w:r>
        <w:rPr>
          <w:rStyle w:val="uri-template"/>
          <w:b/>
          <w:color w:val="000000"/>
        </w:rPr>
        <w:t>U</w:t>
      </w:r>
      <w:r w:rsidRPr="00182FBD">
        <w:rPr>
          <w:rStyle w:val="uri-template"/>
          <w:b/>
          <w:color w:val="000000"/>
        </w:rPr>
        <w:t>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</w:p>
    <w:p w:rsidR="006221E0" w:rsidRDefault="00BD70D1" w:rsidP="006221E0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10" w:history="1">
        <w:r w:rsidR="002F0DE3" w:rsidRPr="0061341A">
          <w:rPr>
            <w:rStyle w:val="Hyperlink"/>
            <w:rFonts w:ascii="Verdana" w:hAnsi="Verdana"/>
            <w:sz w:val="17"/>
            <w:szCs w:val="17"/>
          </w:rPr>
          <w:t>http://173.160.122.195/</w:t>
        </w:r>
        <w:r w:rsidR="00007689">
          <w:rPr>
            <w:rStyle w:val="Hyperlink"/>
            <w:rFonts w:ascii="Verdana" w:hAnsi="Verdana"/>
            <w:sz w:val="17"/>
            <w:szCs w:val="17"/>
          </w:rPr>
          <w:t>Anewluv.Web.Services.Spatial</w:t>
        </w:r>
        <w:r w:rsidR="002F0DE3" w:rsidRPr="0061341A">
          <w:rPr>
            <w:rStyle w:val="Hyperlink"/>
            <w:rFonts w:ascii="Verdana" w:hAnsi="Verdana"/>
            <w:sz w:val="17"/>
            <w:szCs w:val="17"/>
          </w:rPr>
          <w:t>/GeoService.svc/Rest/getfilteredcitiesbycountryandfilter</w:t>
        </w:r>
      </w:hyperlink>
    </w:p>
    <w:p w:rsidR="002F0DE3" w:rsidRDefault="002F0DE3" w:rsidP="006221E0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Sample </w:t>
      </w:r>
      <w:proofErr w:type="gramStart"/>
      <w:r>
        <w:rPr>
          <w:rFonts w:ascii="Verdana" w:hAnsi="Verdana"/>
          <w:color w:val="000000"/>
          <w:sz w:val="17"/>
          <w:szCs w:val="17"/>
        </w:rPr>
        <w:t>call :</w:t>
      </w:r>
      <w:proofErr w:type="gramEnd"/>
    </w:p>
    <w:p w:rsidR="002F0DE3" w:rsidRDefault="00BD70D1" w:rsidP="002F0DE3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11" w:history="1">
        <w:r w:rsidR="002F0DE3" w:rsidRPr="0061341A">
          <w:rPr>
            <w:rStyle w:val="Hyperlink"/>
            <w:rFonts w:ascii="Verdana" w:hAnsi="Verdana"/>
            <w:sz w:val="17"/>
            <w:szCs w:val="17"/>
          </w:rPr>
          <w:t>http://173.160.122.195/</w:t>
        </w:r>
        <w:r w:rsidR="00007689">
          <w:rPr>
            <w:rStyle w:val="Hyperlink"/>
            <w:rFonts w:ascii="Verdana" w:hAnsi="Verdana"/>
            <w:sz w:val="17"/>
            <w:szCs w:val="17"/>
          </w:rPr>
          <w:t>Anewluv.Web.Services.Spatial</w:t>
        </w:r>
        <w:r w:rsidR="002F0DE3" w:rsidRPr="0061341A">
          <w:rPr>
            <w:rStyle w:val="Hyperlink"/>
            <w:rFonts w:ascii="Verdana" w:hAnsi="Verdana"/>
            <w:sz w:val="17"/>
            <w:szCs w:val="17"/>
          </w:rPr>
          <w:t>/GeoService.svc/Rest/getfilteredcitiesbycountryandfilter</w:t>
        </w:r>
      </w:hyperlink>
    </w:p>
    <w:p w:rsidR="002F0DE3" w:rsidRDefault="002F0DE3" w:rsidP="006221E0">
      <w:pPr>
        <w:rPr>
          <w:rFonts w:ascii="Verdana" w:hAnsi="Verdana"/>
          <w:color w:val="000000"/>
          <w:sz w:val="17"/>
          <w:szCs w:val="17"/>
        </w:rPr>
      </w:pPr>
    </w:p>
    <w:p w:rsidR="002F0DE3" w:rsidRDefault="002F0DE3" w:rsidP="006221E0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JSON body</w:t>
      </w:r>
    </w:p>
    <w:p w:rsidR="002F0DE3" w:rsidRDefault="002F0DE3" w:rsidP="002F0DE3">
      <w:pPr>
        <w:rPr>
          <w:rFonts w:ascii="Verdana" w:hAnsi="Verdana"/>
          <w:color w:val="000000"/>
          <w:sz w:val="17"/>
          <w:szCs w:val="17"/>
        </w:rPr>
      </w:pPr>
      <w:r w:rsidRPr="002F0DE3">
        <w:rPr>
          <w:rFonts w:ascii="Verdana" w:hAnsi="Verdana"/>
          <w:color w:val="000000"/>
          <w:sz w:val="17"/>
          <w:szCs w:val="17"/>
        </w:rPr>
        <w:t>[{</w:t>
      </w:r>
    </w:p>
    <w:p w:rsidR="002F0DE3" w:rsidRDefault="002F0DE3" w:rsidP="002F0DE3">
      <w:pPr>
        <w:rPr>
          <w:rFonts w:ascii="Verdana" w:hAnsi="Verdana"/>
          <w:color w:val="000000"/>
          <w:sz w:val="17"/>
          <w:szCs w:val="17"/>
        </w:rPr>
      </w:pPr>
      <w:r w:rsidRPr="002F0DE3">
        <w:rPr>
          <w:rFonts w:ascii="Verdana" w:hAnsi="Verdana"/>
          <w:color w:val="000000"/>
          <w:sz w:val="17"/>
          <w:szCs w:val="17"/>
        </w:rPr>
        <w:tab/>
        <w:t>"</w:t>
      </w:r>
      <w:proofErr w:type="spellStart"/>
      <w:proofErr w:type="gramStart"/>
      <w:r w:rsidRPr="002F0DE3">
        <w:rPr>
          <w:rFonts w:ascii="Verdana" w:hAnsi="Verdana"/>
          <w:color w:val="000000"/>
          <w:sz w:val="17"/>
          <w:szCs w:val="17"/>
        </w:rPr>
        <w:t>countryname</w:t>
      </w:r>
      <w:proofErr w:type="spellEnd"/>
      <w:proofErr w:type="gramEnd"/>
      <w:r w:rsidRPr="002F0DE3">
        <w:rPr>
          <w:rFonts w:ascii="Verdana" w:hAnsi="Verdana"/>
          <w:color w:val="000000"/>
          <w:sz w:val="17"/>
          <w:szCs w:val="17"/>
        </w:rPr>
        <w:t>":"</w:t>
      </w:r>
      <w:proofErr w:type="spellStart"/>
      <w:r w:rsidRPr="002F0DE3">
        <w:rPr>
          <w:rFonts w:ascii="Verdana" w:hAnsi="Verdana"/>
          <w:color w:val="000000"/>
          <w:sz w:val="17"/>
          <w:szCs w:val="17"/>
        </w:rPr>
        <w:t>UnitedStates</w:t>
      </w:r>
      <w:proofErr w:type="spellEnd"/>
      <w:r w:rsidRPr="002F0DE3">
        <w:rPr>
          <w:rFonts w:ascii="Verdana" w:hAnsi="Verdana"/>
          <w:color w:val="000000"/>
          <w:sz w:val="17"/>
          <w:szCs w:val="17"/>
        </w:rPr>
        <w:t>",</w:t>
      </w:r>
    </w:p>
    <w:p w:rsidR="002F0DE3" w:rsidRPr="002F0DE3" w:rsidRDefault="002F0DE3" w:rsidP="002F0DE3">
      <w:pPr>
        <w:rPr>
          <w:rFonts w:ascii="Verdana" w:hAnsi="Verdana"/>
          <w:color w:val="000000"/>
          <w:sz w:val="17"/>
          <w:szCs w:val="17"/>
        </w:rPr>
      </w:pPr>
      <w:r w:rsidRPr="002F0DE3">
        <w:rPr>
          <w:rFonts w:ascii="Verdana" w:hAnsi="Verdana"/>
          <w:color w:val="000000"/>
          <w:sz w:val="17"/>
          <w:szCs w:val="17"/>
        </w:rPr>
        <w:tab/>
        <w:t>"</w:t>
      </w:r>
      <w:proofErr w:type="gramStart"/>
      <w:r w:rsidRPr="002F0DE3">
        <w:rPr>
          <w:rFonts w:ascii="Verdana" w:hAnsi="Verdana"/>
          <w:color w:val="000000"/>
          <w:sz w:val="17"/>
          <w:szCs w:val="17"/>
        </w:rPr>
        <w:t>filter</w:t>
      </w:r>
      <w:proofErr w:type="gramEnd"/>
      <w:r w:rsidRPr="002F0DE3">
        <w:rPr>
          <w:rFonts w:ascii="Verdana" w:hAnsi="Verdana"/>
          <w:color w:val="000000"/>
          <w:sz w:val="17"/>
          <w:szCs w:val="17"/>
        </w:rPr>
        <w:t>":"</w:t>
      </w:r>
      <w:proofErr w:type="spellStart"/>
      <w:r w:rsidRPr="002F0DE3">
        <w:rPr>
          <w:rFonts w:ascii="Verdana" w:hAnsi="Verdana"/>
          <w:color w:val="000000"/>
          <w:sz w:val="17"/>
          <w:szCs w:val="17"/>
        </w:rPr>
        <w:t>Minn</w:t>
      </w:r>
      <w:proofErr w:type="spellEnd"/>
      <w:r w:rsidRPr="002F0DE3">
        <w:rPr>
          <w:rFonts w:ascii="Verdana" w:hAnsi="Verdana"/>
          <w:color w:val="000000"/>
          <w:sz w:val="17"/>
          <w:szCs w:val="17"/>
        </w:rPr>
        <w:t>"</w:t>
      </w:r>
    </w:p>
    <w:p w:rsidR="002F0DE3" w:rsidRDefault="002F0DE3" w:rsidP="002F0DE3">
      <w:pPr>
        <w:rPr>
          <w:rFonts w:ascii="Verdana" w:hAnsi="Verdana"/>
          <w:color w:val="000000"/>
          <w:sz w:val="17"/>
          <w:szCs w:val="17"/>
        </w:rPr>
      </w:pPr>
      <w:r w:rsidRPr="002F0DE3">
        <w:rPr>
          <w:rFonts w:ascii="Verdana" w:hAnsi="Verdana"/>
          <w:color w:val="000000"/>
          <w:sz w:val="17"/>
          <w:szCs w:val="17"/>
        </w:rPr>
        <w:t>}]</w:t>
      </w:r>
    </w:p>
    <w:p w:rsidR="002F0DE3" w:rsidRDefault="002F0DE3" w:rsidP="006221E0">
      <w:pPr>
        <w:rPr>
          <w:rFonts w:ascii="Verdana" w:hAnsi="Verdana"/>
          <w:color w:val="000000"/>
          <w:sz w:val="17"/>
          <w:szCs w:val="17"/>
        </w:rPr>
      </w:pPr>
    </w:p>
    <w:p w:rsidR="006221E0" w:rsidRPr="001D462B" w:rsidRDefault="006221E0" w:rsidP="006221E0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ins w:id="108" w:author="ola" w:date="2013-09-29T20:01:00Z">
        <w:r w:rsidRPr="001D462B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Result:</w:t>
        </w:r>
      </w:ins>
    </w:p>
    <w:p w:rsidR="00F562E1" w:rsidRPr="00D86179" w:rsidRDefault="00F562E1" w:rsidP="00F562E1">
      <w:pPr>
        <w:pStyle w:val="PlainText"/>
        <w:rPr>
          <w:rFonts w:ascii="Courier New" w:hAnsi="Courier New" w:cs="Courier New"/>
        </w:rPr>
      </w:pPr>
      <w:r w:rsidRPr="00D86179">
        <w:rPr>
          <w:rFonts w:ascii="Courier New" w:hAnsi="Courier New" w:cs="Courier New"/>
        </w:rPr>
        <w:t xml:space="preserve">[{"citystateprovincevalue":"Minneapolis,Kansas","selected":false},{"citystateprovincevalue":"Minneapolis,Minnesota","selected":false},{"citystateprovincevalue":"Minneapolis,North Carolina","selected":false},{"citystateprovincevalue":"Minneola,Florida","selected":false},{"citystateprovincevalue":"Minneola,Kansas","selected":false},{"citystateprovincevalue":"Minneota,Minnesota","selected":false},{"citystateprovincevalue":"Minnesota City,Minnesota","selected":false},{"citystateprovincevalue":"Minnesota Lake,Minnesota","selected":false},{"citystateprovincevalue":"Minnetonka,Minnesota","selected":false},{"citystateprovincevalue":"Minnetonka Beach,Minnesota","selected":false},{"citystateprovincevalue":"Minnewaukan,North </w:t>
      </w:r>
      <w:proofErr w:type="spellStart"/>
      <w:r w:rsidRPr="00D86179">
        <w:rPr>
          <w:rFonts w:ascii="Courier New" w:hAnsi="Courier New" w:cs="Courier New"/>
        </w:rPr>
        <w:t>Dakota","selected":false</w:t>
      </w:r>
      <w:proofErr w:type="spellEnd"/>
      <w:r w:rsidRPr="00D86179">
        <w:rPr>
          <w:rFonts w:ascii="Courier New" w:hAnsi="Courier New" w:cs="Courier New"/>
        </w:rPr>
        <w:t>}]</w:t>
      </w:r>
    </w:p>
    <w:p w:rsidR="006221E0" w:rsidRPr="006221E0" w:rsidRDefault="006221E0" w:rsidP="006221E0">
      <w:pPr>
        <w:pStyle w:val="PlainText"/>
        <w:rPr>
          <w:rFonts w:ascii="Courier New" w:hAnsi="Courier New" w:cs="Courier New"/>
          <w:sz w:val="22"/>
          <w:szCs w:val="22"/>
        </w:rPr>
      </w:pPr>
    </w:p>
    <w:p w:rsidR="006221E0" w:rsidRDefault="006221E0" w:rsidP="006221E0">
      <w:pPr>
        <w:rPr>
          <w:ins w:id="109" w:author="ola" w:date="2013-09-29T20:01:00Z"/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323A" w:rsidRDefault="001F323A" w:rsidP="001430BD">
      <w:pPr>
        <w:rPr>
          <w:ins w:id="110" w:author="ola" w:date="2013-09-29T19:58:00Z"/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B7E42" w:rsidRDefault="006A32E5" w:rsidP="00AB7E42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3</w:t>
      </w:r>
      <w:r w:rsidR="00AB7E42">
        <w:rPr>
          <w:rStyle w:val="uri-template"/>
          <w:color w:val="000000"/>
        </w:rPr>
        <w:t>)</w:t>
      </w:r>
      <w:proofErr w:type="spellStart"/>
      <w:r w:rsidR="00AB7E42">
        <w:rPr>
          <w:rStyle w:val="uri-template"/>
          <w:b/>
          <w:color w:val="000000"/>
        </w:rPr>
        <w:t>getpostalcodelist</w:t>
      </w:r>
      <w:proofErr w:type="spellEnd"/>
      <w:proofErr w:type="gramEnd"/>
      <w:r w:rsidR="00AB7E42">
        <w:rPr>
          <w:rStyle w:val="uri-template"/>
          <w:color w:val="000000"/>
        </w:rPr>
        <w:t xml:space="preserve">– gets a list of postal codes for a country with HASPOSTALCODES= true , using the </w:t>
      </w:r>
      <w:proofErr w:type="spellStart"/>
      <w:r w:rsidR="00AB7E42">
        <w:rPr>
          <w:rStyle w:val="uri-template"/>
          <w:color w:val="000000"/>
        </w:rPr>
        <w:t>countryname</w:t>
      </w:r>
      <w:proofErr w:type="spellEnd"/>
      <w:r w:rsidR="00AB7E42">
        <w:rPr>
          <w:rStyle w:val="uri-template"/>
          <w:color w:val="000000"/>
        </w:rPr>
        <w:t xml:space="preserve"> ,city and a filter string </w:t>
      </w:r>
    </w:p>
    <w:p w:rsidR="00AB7E42" w:rsidRPr="00F562E1" w:rsidRDefault="00AB7E42" w:rsidP="00AB7E42">
      <w:pPr>
        <w:rPr>
          <w:rStyle w:val="uri-template"/>
          <w:b/>
          <w:color w:val="000000"/>
        </w:rPr>
      </w:pPr>
      <w:proofErr w:type="spellStart"/>
      <w:r w:rsidRPr="00F562E1">
        <w:rPr>
          <w:rStyle w:val="uri-template"/>
          <w:b/>
          <w:color w:val="000000"/>
        </w:rPr>
        <w:t>JsonResult</w:t>
      </w:r>
      <w:proofErr w:type="spellEnd"/>
    </w:p>
    <w:p w:rsidR="00AB7E42" w:rsidRPr="00AB7E42" w:rsidRDefault="00AB7E42" w:rsidP="00AB7E4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B7E42">
        <w:rPr>
          <w:rFonts w:ascii="Courier New" w:eastAsia="Times New Roman" w:hAnsi="Courier New" w:cs="Courier New"/>
          <w:color w:val="000000"/>
          <w:sz w:val="24"/>
          <w:szCs w:val="24"/>
        </w:rPr>
        <w:t>[{</w:t>
      </w:r>
    </w:p>
    <w:p w:rsidR="00AB7E42" w:rsidRPr="00AB7E42" w:rsidRDefault="00AB7E42" w:rsidP="00AB7E4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B7E42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AB7E42">
        <w:rPr>
          <w:rFonts w:ascii="Courier New" w:eastAsia="Times New Roman" w:hAnsi="Courier New" w:cs="Courier New"/>
          <w:color w:val="000000"/>
          <w:sz w:val="24"/>
          <w:szCs w:val="24"/>
        </w:rPr>
        <w:t>postalcodevalue</w:t>
      </w:r>
      <w:proofErr w:type="spellEnd"/>
      <w:proofErr w:type="gramEnd"/>
      <w:r w:rsidRPr="00AB7E42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AB7E42" w:rsidRPr="00AB7E42" w:rsidRDefault="00AB7E42" w:rsidP="00AB7E4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B7E42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AB7E42">
        <w:rPr>
          <w:rFonts w:ascii="Courier New" w:eastAsia="Times New Roman" w:hAnsi="Courier New" w:cs="Courier New"/>
          <w:color w:val="000000"/>
          <w:sz w:val="24"/>
          <w:szCs w:val="24"/>
        </w:rPr>
        <w:t>selected</w:t>
      </w:r>
      <w:proofErr w:type="gramEnd"/>
      <w:r w:rsidRPr="00AB7E42">
        <w:rPr>
          <w:rFonts w:ascii="Courier New" w:eastAsia="Times New Roman" w:hAnsi="Courier New" w:cs="Courier New"/>
          <w:color w:val="000000"/>
          <w:sz w:val="24"/>
          <w:szCs w:val="24"/>
        </w:rPr>
        <w:t>":true</w:t>
      </w:r>
      <w:proofErr w:type="spellEnd"/>
    </w:p>
    <w:p w:rsidR="00AB7E42" w:rsidRDefault="00AB7E42" w:rsidP="00AB7E4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7E42">
        <w:rPr>
          <w:rFonts w:ascii="Times New Roman" w:eastAsia="Times New Roman" w:hAnsi="Times New Roman" w:cs="Times New Roman"/>
          <w:color w:val="000000"/>
          <w:sz w:val="24"/>
          <w:szCs w:val="24"/>
        </w:rPr>
        <w:t>}]</w:t>
      </w:r>
    </w:p>
    <w:p w:rsidR="00AB7E42" w:rsidRPr="00F562E1" w:rsidRDefault="00AB7E42" w:rsidP="00AB7E42">
      <w:pPr>
        <w:rPr>
          <w:rFonts w:eastAsia="Times New Roman" w:cs="Times New Roman"/>
          <w:color w:val="000000"/>
        </w:rPr>
      </w:pPr>
      <w:r w:rsidRPr="00F562E1">
        <w:rPr>
          <w:rFonts w:eastAsia="Times New Roman" w:cs="Times New Roman"/>
          <w:color w:val="000000"/>
        </w:rPr>
        <w:t>Notable values</w:t>
      </w:r>
    </w:p>
    <w:p w:rsidR="00AB7E42" w:rsidRDefault="00AB7E42" w:rsidP="00AB7E42">
      <w:pPr>
        <w:rPr>
          <w:rFonts w:cs="Courier New"/>
        </w:rPr>
      </w:pPr>
      <w:proofErr w:type="spellStart"/>
      <w:proofErr w:type="gramStart"/>
      <w:r w:rsidRPr="00AB7E42">
        <w:rPr>
          <w:rFonts w:ascii="Courier New" w:eastAsia="Times New Roman" w:hAnsi="Courier New" w:cs="Courier New"/>
          <w:color w:val="000000"/>
          <w:sz w:val="24"/>
          <w:szCs w:val="24"/>
        </w:rPr>
        <w:t>postalcodevalue</w:t>
      </w:r>
      <w:proofErr w:type="spellEnd"/>
      <w:proofErr w:type="gramEnd"/>
      <w:r w:rsidRPr="00F562E1">
        <w:rPr>
          <w:rFonts w:eastAsia="Times New Roman" w:cs="Courier New"/>
          <w:color w:val="000000"/>
        </w:rPr>
        <w:t xml:space="preserve"> –  </w:t>
      </w:r>
      <w:r>
        <w:rPr>
          <w:rStyle w:val="uri-template"/>
          <w:color w:val="000000"/>
        </w:rPr>
        <w:t>the postal code value</w:t>
      </w:r>
    </w:p>
    <w:p w:rsidR="00AB7E42" w:rsidDel="00DC7F4B" w:rsidRDefault="00AB7E42" w:rsidP="00AB7E42">
      <w:pPr>
        <w:rPr>
          <w:del w:id="111" w:author="ola" w:date="2013-09-29T19:53:00Z"/>
          <w:rStyle w:val="uri-template"/>
          <w:color w:val="000000"/>
        </w:rPr>
      </w:pPr>
      <w:r w:rsidRPr="00182FBD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182FBD">
        <w:rPr>
          <w:rStyle w:val="uri-template"/>
          <w:b/>
          <w:color w:val="000000"/>
        </w:rPr>
        <w:t>url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  <w:ins w:id="112" w:author="ola" w:date="2013-09-29T19:53:00Z">
        <w:r w:rsidDel="00DC7F4B">
          <w:rPr>
            <w:rStyle w:val="uri-template"/>
            <w:color w:val="000000"/>
          </w:rPr>
          <w:t xml:space="preserve"> </w:t>
        </w:r>
      </w:ins>
    </w:p>
    <w:p w:rsidR="00AB7E42" w:rsidRDefault="00AB7E42" w:rsidP="00AB7E42">
      <w:pPr>
        <w:rPr>
          <w:ins w:id="113" w:author="ola" w:date="2013-09-29T19:48:00Z"/>
        </w:rPr>
      </w:pPr>
    </w:p>
    <w:p w:rsidR="00AB7E42" w:rsidRDefault="00BD70D1" w:rsidP="00AB7E42">
      <w:pPr>
        <w:rPr>
          <w:rStyle w:val="uri-template"/>
        </w:rPr>
      </w:pPr>
      <w:hyperlink r:id="rId12" w:history="1">
        <w:r w:rsidR="00AB7E42" w:rsidRPr="0061341A">
          <w:rPr>
            <w:rStyle w:val="Hyperlink"/>
          </w:rPr>
          <w:t>http://173.160.122.195/</w:t>
        </w:r>
        <w:r w:rsidR="00007689">
          <w:rPr>
            <w:rStyle w:val="Hyperlink"/>
          </w:rPr>
          <w:t>Anewluv.Web.Services.Spatial</w:t>
        </w:r>
        <w:r w:rsidR="00AB7E42" w:rsidRPr="0061341A">
          <w:rPr>
            <w:rStyle w:val="Hyperlink"/>
          </w:rPr>
          <w:t>/GeoService.svc/Rest/help/operations/getpostalcodesbycountrycityfilter</w:t>
        </w:r>
      </w:hyperlink>
      <w:r w:rsidR="00AB7E42" w:rsidRPr="00AB7E42">
        <w:rPr>
          <w:rStyle w:val="uri-template"/>
        </w:rPr>
        <w:t xml:space="preserve"> </w:t>
      </w:r>
    </w:p>
    <w:p w:rsidR="00AB7E42" w:rsidRPr="00182FBD" w:rsidRDefault="00AB7E42" w:rsidP="00AB7E42">
      <w:pPr>
        <w:rPr>
          <w:rStyle w:val="uri-template"/>
          <w:b/>
          <w:color w:val="000000"/>
        </w:rPr>
      </w:pPr>
      <w:proofErr w:type="spellStart"/>
      <w:proofErr w:type="gramStart"/>
      <w:r>
        <w:rPr>
          <w:rStyle w:val="uri-template"/>
          <w:b/>
          <w:color w:val="000000"/>
        </w:rPr>
        <w:t>U</w:t>
      </w:r>
      <w:r w:rsidRPr="00182FBD">
        <w:rPr>
          <w:rStyle w:val="uri-template"/>
          <w:b/>
          <w:color w:val="000000"/>
        </w:rPr>
        <w:t>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</w:p>
    <w:p w:rsidR="006A32E5" w:rsidRDefault="00BD70D1" w:rsidP="00AB7E42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13" w:history="1">
        <w:r w:rsidR="006A32E5" w:rsidRPr="0061341A">
          <w:rPr>
            <w:rStyle w:val="Hyperlink"/>
            <w:rFonts w:ascii="Verdana" w:hAnsi="Verdana"/>
            <w:sz w:val="17"/>
            <w:szCs w:val="17"/>
          </w:rPr>
          <w:t>http://173.160.122.195/</w:t>
        </w:r>
        <w:r w:rsidR="00007689">
          <w:rPr>
            <w:rStyle w:val="Hyperlink"/>
            <w:rFonts w:ascii="Verdana" w:hAnsi="Verdana"/>
            <w:sz w:val="17"/>
            <w:szCs w:val="17"/>
          </w:rPr>
          <w:t>Anewluv.Web.Services.Spatial</w:t>
        </w:r>
        <w:r w:rsidR="006A32E5" w:rsidRPr="0061341A">
          <w:rPr>
            <w:rStyle w:val="Hyperlink"/>
            <w:rFonts w:ascii="Verdana" w:hAnsi="Verdana"/>
            <w:sz w:val="17"/>
            <w:szCs w:val="17"/>
          </w:rPr>
          <w:t>/GeoService.svc/Rest/getpostalcodesbycountrycityfilter</w:t>
        </w:r>
      </w:hyperlink>
    </w:p>
    <w:p w:rsidR="00AB7E42" w:rsidRDefault="00AB7E42" w:rsidP="00AB7E42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Sample </w:t>
      </w:r>
      <w:proofErr w:type="gramStart"/>
      <w:r>
        <w:rPr>
          <w:rFonts w:ascii="Verdana" w:hAnsi="Verdana"/>
          <w:color w:val="000000"/>
          <w:sz w:val="17"/>
          <w:szCs w:val="17"/>
        </w:rPr>
        <w:t>call :</w:t>
      </w:r>
      <w:proofErr w:type="gramEnd"/>
    </w:p>
    <w:p w:rsidR="00AB7E42" w:rsidRDefault="00BD70D1" w:rsidP="00AB7E42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14" w:history="1">
        <w:r w:rsidR="006A32E5" w:rsidRPr="0061341A">
          <w:rPr>
            <w:rStyle w:val="Hyperlink"/>
            <w:rFonts w:ascii="Verdana" w:hAnsi="Verdana"/>
            <w:sz w:val="17"/>
            <w:szCs w:val="17"/>
          </w:rPr>
          <w:t>http://173.160.122.195/</w:t>
        </w:r>
        <w:r w:rsidR="00007689">
          <w:rPr>
            <w:rStyle w:val="Hyperlink"/>
            <w:rFonts w:ascii="Verdana" w:hAnsi="Verdana"/>
            <w:sz w:val="17"/>
            <w:szCs w:val="17"/>
          </w:rPr>
          <w:t>Anewluv.Web.Services.Spatial</w:t>
        </w:r>
        <w:r w:rsidR="006A32E5" w:rsidRPr="0061341A">
          <w:rPr>
            <w:rStyle w:val="Hyperlink"/>
            <w:rFonts w:ascii="Verdana" w:hAnsi="Verdana"/>
            <w:sz w:val="17"/>
            <w:szCs w:val="17"/>
          </w:rPr>
          <w:t>/GeoService.svc/Rest/getpostalcodesbycountrycityfilter</w:t>
        </w:r>
      </w:hyperlink>
    </w:p>
    <w:p w:rsidR="006A32E5" w:rsidRDefault="006A32E5" w:rsidP="00AB7E42">
      <w:pPr>
        <w:rPr>
          <w:rFonts w:ascii="Verdana" w:hAnsi="Verdana"/>
          <w:color w:val="000000"/>
          <w:sz w:val="17"/>
          <w:szCs w:val="17"/>
        </w:rPr>
      </w:pPr>
    </w:p>
    <w:p w:rsidR="00AB7E42" w:rsidRDefault="00AB7E42" w:rsidP="00AB7E42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JSON body</w:t>
      </w:r>
    </w:p>
    <w:p w:rsidR="009545BE" w:rsidRPr="009545BE" w:rsidRDefault="009545BE" w:rsidP="009545BE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>[{</w:t>
      </w:r>
    </w:p>
    <w:p w:rsidR="009545BE" w:rsidRPr="009545BE" w:rsidRDefault="009545BE" w:rsidP="009545BE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ab/>
        <w:t>"</w:t>
      </w:r>
      <w:proofErr w:type="spellStart"/>
      <w:proofErr w:type="gramStart"/>
      <w:r w:rsidRPr="009545BE">
        <w:rPr>
          <w:rFonts w:ascii="Verdana" w:hAnsi="Verdana"/>
          <w:color w:val="000000"/>
          <w:sz w:val="17"/>
          <w:szCs w:val="17"/>
        </w:rPr>
        <w:t>countryname</w:t>
      </w:r>
      <w:proofErr w:type="spellEnd"/>
      <w:proofErr w:type="gramEnd"/>
      <w:r w:rsidRPr="009545BE">
        <w:rPr>
          <w:rFonts w:ascii="Verdana" w:hAnsi="Verdana"/>
          <w:color w:val="000000"/>
          <w:sz w:val="17"/>
          <w:szCs w:val="17"/>
        </w:rPr>
        <w:t>":"</w:t>
      </w:r>
      <w:proofErr w:type="spellStart"/>
      <w:r w:rsidRPr="009545BE">
        <w:rPr>
          <w:rFonts w:ascii="Verdana" w:hAnsi="Verdana"/>
          <w:color w:val="000000"/>
          <w:sz w:val="17"/>
          <w:szCs w:val="17"/>
        </w:rPr>
        <w:t>UnitedStates</w:t>
      </w:r>
      <w:proofErr w:type="spellEnd"/>
      <w:r w:rsidRPr="009545BE">
        <w:rPr>
          <w:rFonts w:ascii="Verdana" w:hAnsi="Verdana"/>
          <w:color w:val="000000"/>
          <w:sz w:val="17"/>
          <w:szCs w:val="17"/>
        </w:rPr>
        <w:t>",</w:t>
      </w:r>
    </w:p>
    <w:p w:rsidR="009545BE" w:rsidRPr="009545BE" w:rsidRDefault="009545BE" w:rsidP="009545BE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 xml:space="preserve">    </w:t>
      </w:r>
      <w:r>
        <w:rPr>
          <w:rFonts w:ascii="Verdana" w:hAnsi="Verdana"/>
          <w:color w:val="000000"/>
          <w:sz w:val="17"/>
          <w:szCs w:val="17"/>
        </w:rPr>
        <w:t xml:space="preserve">    </w:t>
      </w:r>
      <w:r w:rsidRPr="009545BE">
        <w:rPr>
          <w:rFonts w:ascii="Verdana" w:hAnsi="Verdana"/>
          <w:color w:val="000000"/>
          <w:sz w:val="17"/>
          <w:szCs w:val="17"/>
        </w:rPr>
        <w:t xml:space="preserve">    "</w:t>
      </w:r>
      <w:proofErr w:type="gramStart"/>
      <w:r w:rsidRPr="009545BE">
        <w:rPr>
          <w:rFonts w:ascii="Verdana" w:hAnsi="Verdana"/>
          <w:color w:val="000000"/>
          <w:sz w:val="17"/>
          <w:szCs w:val="17"/>
        </w:rPr>
        <w:t>city</w:t>
      </w:r>
      <w:proofErr w:type="gramEnd"/>
      <w:r w:rsidRPr="009545BE">
        <w:rPr>
          <w:rFonts w:ascii="Verdana" w:hAnsi="Verdana"/>
          <w:color w:val="000000"/>
          <w:sz w:val="17"/>
          <w:szCs w:val="17"/>
        </w:rPr>
        <w:t>" : "Minneapolis",</w:t>
      </w:r>
    </w:p>
    <w:p w:rsidR="009545BE" w:rsidRPr="009545BE" w:rsidRDefault="009545BE" w:rsidP="009545BE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ab/>
        <w:t>"</w:t>
      </w:r>
      <w:proofErr w:type="gramStart"/>
      <w:r w:rsidRPr="009545BE">
        <w:rPr>
          <w:rFonts w:ascii="Verdana" w:hAnsi="Verdana"/>
          <w:color w:val="000000"/>
          <w:sz w:val="17"/>
          <w:szCs w:val="17"/>
        </w:rPr>
        <w:t>filter</w:t>
      </w:r>
      <w:proofErr w:type="gramEnd"/>
      <w:r w:rsidRPr="009545BE">
        <w:rPr>
          <w:rFonts w:ascii="Verdana" w:hAnsi="Verdana"/>
          <w:color w:val="000000"/>
          <w:sz w:val="17"/>
          <w:szCs w:val="17"/>
        </w:rPr>
        <w:t>":"554"</w:t>
      </w:r>
    </w:p>
    <w:p w:rsidR="00AB7E42" w:rsidRDefault="009545BE" w:rsidP="009545BE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>}]</w:t>
      </w:r>
    </w:p>
    <w:p w:rsidR="00AB7E42" w:rsidRPr="001D462B" w:rsidRDefault="00AB7E42" w:rsidP="00AB7E42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ins w:id="114" w:author="ola" w:date="2013-09-29T20:01:00Z">
        <w:r w:rsidRPr="001D462B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Result:</w:t>
        </w:r>
      </w:ins>
    </w:p>
    <w:p w:rsidR="006A32E5" w:rsidRPr="00610459" w:rsidRDefault="006A32E5" w:rsidP="006A32E5">
      <w:pPr>
        <w:pStyle w:val="PlainText"/>
        <w:rPr>
          <w:rFonts w:ascii="Courier New" w:hAnsi="Courier New" w:cs="Courier New"/>
        </w:rPr>
      </w:pPr>
      <w:r w:rsidRPr="00610459">
        <w:rPr>
          <w:rFonts w:ascii="Courier New" w:hAnsi="Courier New" w:cs="Courier New"/>
        </w:rPr>
        <w:t>[{"postalcodevalue":"55414","selected":false},{"postalcodevalue":"55413","selected":false},{"postalcodevalue":"55412","selected":false},{"postalcodevalue":"55411","selected":false},{"postalcodevalue":"55410","selected":false},{"postalcodevalue":"55409","selected":false},{"postalcodevalue":"55408","selected":false},{"postalcodevalue":"55407","selected":false},{"postalcodevalue":"55406","selected":false},{"postalcodevalue":"55405","selected":false},{"postalcodevalue":"55404","selected":false},{"postalcodevalue":"55403","selected":false},{"postalcodevalue":"55402","selected":false},{"postalcodevalue":"55401","selected":false},{"postalcodevalue":"55473","selected":false},{"postalcodevalue":"55449","selected":false},{"postalcodevalue":"55448","selected":false},{"postalcodevalue":"55434","selected":false},{"postalcodevalue":"55433","selected":false},{"postalcodevalue":"55432","selected":false}]</w:t>
      </w:r>
    </w:p>
    <w:p w:rsidR="001F323A" w:rsidRDefault="001F323A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32E5" w:rsidRDefault="006A32E5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32E5" w:rsidRDefault="006A32E5" w:rsidP="006A32E5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4)</w:t>
      </w:r>
      <w:proofErr w:type="spellStart"/>
      <w:r>
        <w:rPr>
          <w:rStyle w:val="uri-template"/>
          <w:b/>
          <w:color w:val="000000"/>
        </w:rPr>
        <w:t>getgpsdatabycountryandcity</w:t>
      </w:r>
      <w:r w:rsidR="00AB5272">
        <w:rPr>
          <w:rStyle w:val="uri-template"/>
          <w:b/>
          <w:color w:val="000000"/>
        </w:rPr>
        <w:t>stateprovince</w:t>
      </w:r>
      <w:proofErr w:type="spellEnd"/>
      <w:proofErr w:type="gramEnd"/>
      <w:r>
        <w:rPr>
          <w:rStyle w:val="uri-template"/>
          <w:color w:val="000000"/>
        </w:rPr>
        <w:t xml:space="preserve">– gets a list of </w:t>
      </w:r>
      <w:proofErr w:type="spellStart"/>
      <w:r>
        <w:rPr>
          <w:rStyle w:val="uri-template"/>
          <w:color w:val="000000"/>
        </w:rPr>
        <w:t>gps</w:t>
      </w:r>
      <w:proofErr w:type="spellEnd"/>
      <w:r>
        <w:rPr>
          <w:rStyle w:val="uri-template"/>
          <w:color w:val="000000"/>
        </w:rPr>
        <w:t xml:space="preserve"> data (</w:t>
      </w:r>
      <w:proofErr w:type="spellStart"/>
      <w:r>
        <w:rPr>
          <w:rStyle w:val="uri-template"/>
          <w:color w:val="000000"/>
        </w:rPr>
        <w:t>latttitude</w:t>
      </w:r>
      <w:proofErr w:type="spellEnd"/>
      <w:r>
        <w:rPr>
          <w:rStyle w:val="uri-template"/>
          <w:color w:val="000000"/>
        </w:rPr>
        <w:t xml:space="preserve"> and longitude) using county and city</w:t>
      </w:r>
    </w:p>
    <w:p w:rsidR="006A32E5" w:rsidRPr="00F562E1" w:rsidRDefault="006A32E5" w:rsidP="006A32E5">
      <w:pPr>
        <w:rPr>
          <w:rStyle w:val="uri-template"/>
          <w:b/>
          <w:color w:val="000000"/>
        </w:rPr>
      </w:pPr>
      <w:proofErr w:type="spellStart"/>
      <w:r w:rsidRPr="00F562E1">
        <w:rPr>
          <w:rStyle w:val="uri-template"/>
          <w:b/>
          <w:color w:val="000000"/>
        </w:rPr>
        <w:t>JsonResult</w:t>
      </w:r>
      <w:proofErr w:type="spellEnd"/>
    </w:p>
    <w:p w:rsidR="00390463" w:rsidRPr="00390463" w:rsidRDefault="00390463" w:rsidP="0039046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[{</w:t>
      </w:r>
    </w:p>
    <w:p w:rsidR="00390463" w:rsidRPr="00390463" w:rsidRDefault="00390463" w:rsidP="0039046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lattitude</w:t>
      </w:r>
      <w:proofErr w:type="gramEnd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":1.26743233E+15,</w:t>
      </w:r>
    </w:p>
    <w:p w:rsidR="00390463" w:rsidRPr="00390463" w:rsidRDefault="00390463" w:rsidP="0039046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  <w:t>"</w:t>
      </w:r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longitude</w:t>
      </w:r>
      <w:proofErr w:type="gramEnd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":1.26743233E+15,</w:t>
      </w:r>
    </w:p>
    <w:p w:rsidR="00390463" w:rsidRPr="00390463" w:rsidRDefault="00390463" w:rsidP="0039046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postalcode</w:t>
      </w:r>
      <w:proofErr w:type="spellEnd"/>
      <w:proofErr w:type="gramEnd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390463" w:rsidRPr="00390463" w:rsidRDefault="00390463" w:rsidP="0039046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selected</w:t>
      </w:r>
      <w:proofErr w:type="gramEnd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":true</w:t>
      </w:r>
      <w:proofErr w:type="spellEnd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390463" w:rsidRPr="00390463" w:rsidRDefault="00390463" w:rsidP="00390463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stateprovince</w:t>
      </w:r>
      <w:proofErr w:type="spellEnd"/>
      <w:proofErr w:type="gramEnd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":"String content"</w:t>
      </w:r>
    </w:p>
    <w:p w:rsidR="00390463" w:rsidRDefault="00390463" w:rsidP="0039046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0463">
        <w:rPr>
          <w:rFonts w:ascii="Times New Roman" w:eastAsia="Times New Roman" w:hAnsi="Times New Roman" w:cs="Times New Roman"/>
          <w:color w:val="000000"/>
          <w:sz w:val="24"/>
          <w:szCs w:val="24"/>
        </w:rPr>
        <w:t>}]</w:t>
      </w:r>
    </w:p>
    <w:p w:rsidR="00390463" w:rsidRDefault="00390463" w:rsidP="00390463">
      <w:pPr>
        <w:rPr>
          <w:rFonts w:eastAsia="Times New Roman" w:cs="Times New Roman"/>
          <w:color w:val="000000"/>
        </w:rPr>
      </w:pPr>
    </w:p>
    <w:p w:rsidR="00390463" w:rsidRDefault="00390463" w:rsidP="00390463">
      <w:pPr>
        <w:rPr>
          <w:rFonts w:eastAsia="Times New Roman" w:cs="Times New Roman"/>
          <w:color w:val="000000"/>
        </w:rPr>
      </w:pPr>
    </w:p>
    <w:p w:rsidR="006A32E5" w:rsidRPr="00F562E1" w:rsidRDefault="006A32E5" w:rsidP="00390463">
      <w:pPr>
        <w:rPr>
          <w:rFonts w:eastAsia="Times New Roman" w:cs="Times New Roman"/>
          <w:color w:val="000000"/>
        </w:rPr>
      </w:pPr>
      <w:r w:rsidRPr="00F562E1">
        <w:rPr>
          <w:rFonts w:eastAsia="Times New Roman" w:cs="Times New Roman"/>
          <w:color w:val="000000"/>
        </w:rPr>
        <w:t>Notable values</w:t>
      </w:r>
    </w:p>
    <w:p w:rsidR="006A32E5" w:rsidRDefault="00390463" w:rsidP="006A32E5">
      <w:pPr>
        <w:rPr>
          <w:rStyle w:val="uri-template"/>
          <w:color w:val="000000"/>
        </w:rPr>
      </w:pPr>
      <w:proofErr w:type="spellStart"/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lattitude</w:t>
      </w:r>
      <w:proofErr w:type="spellEnd"/>
      <w:proofErr w:type="gramEnd"/>
      <w:r w:rsidRPr="00F562E1">
        <w:rPr>
          <w:rFonts w:eastAsia="Times New Roman" w:cs="Courier New"/>
          <w:color w:val="000000"/>
        </w:rPr>
        <w:t xml:space="preserve"> </w:t>
      </w:r>
      <w:r w:rsidR="006A32E5" w:rsidRPr="00F562E1">
        <w:rPr>
          <w:rFonts w:eastAsia="Times New Roman" w:cs="Courier New"/>
          <w:color w:val="000000"/>
        </w:rPr>
        <w:t xml:space="preserve">–  </w:t>
      </w:r>
      <w:r w:rsidR="006A32E5">
        <w:rPr>
          <w:rStyle w:val="uri-template"/>
          <w:color w:val="000000"/>
        </w:rPr>
        <w:t xml:space="preserve">the </w:t>
      </w:r>
      <w:r>
        <w:rPr>
          <w:rStyle w:val="uri-template"/>
          <w:color w:val="000000"/>
        </w:rPr>
        <w:t xml:space="preserve"> latitude to save</w:t>
      </w:r>
    </w:p>
    <w:p w:rsidR="00390463" w:rsidRDefault="00390463" w:rsidP="006A32E5">
      <w:pPr>
        <w:rPr>
          <w:rStyle w:val="uri-template"/>
          <w:b/>
          <w:color w:val="000000"/>
        </w:rPr>
      </w:pPr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longitude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– the longitude to save</w:t>
      </w:r>
    </w:p>
    <w:p w:rsidR="00390463" w:rsidRDefault="00390463" w:rsidP="006A32E5">
      <w:pPr>
        <w:rPr>
          <w:rStyle w:val="uri-template"/>
          <w:b/>
          <w:color w:val="000000"/>
        </w:rPr>
      </w:pPr>
    </w:p>
    <w:p w:rsidR="006A32E5" w:rsidDel="00DC7F4B" w:rsidRDefault="006A32E5" w:rsidP="006A32E5">
      <w:pPr>
        <w:rPr>
          <w:del w:id="115" w:author="ola" w:date="2013-09-29T19:53:00Z"/>
          <w:rStyle w:val="uri-template"/>
          <w:color w:val="000000"/>
        </w:rPr>
      </w:pPr>
      <w:r w:rsidRPr="00182FBD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182FBD">
        <w:rPr>
          <w:rStyle w:val="uri-template"/>
          <w:b/>
          <w:color w:val="000000"/>
        </w:rPr>
        <w:t>url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  <w:ins w:id="116" w:author="ola" w:date="2013-09-29T19:53:00Z">
        <w:r w:rsidDel="00DC7F4B">
          <w:rPr>
            <w:rStyle w:val="uri-template"/>
            <w:color w:val="000000"/>
          </w:rPr>
          <w:t xml:space="preserve"> </w:t>
        </w:r>
      </w:ins>
    </w:p>
    <w:p w:rsidR="006A32E5" w:rsidRDefault="006A32E5" w:rsidP="006A32E5">
      <w:pPr>
        <w:rPr>
          <w:ins w:id="117" w:author="ola" w:date="2013-09-29T19:48:00Z"/>
        </w:rPr>
      </w:pPr>
    </w:p>
    <w:p w:rsidR="00390463" w:rsidRDefault="00BD70D1" w:rsidP="006A32E5">
      <w:hyperlink r:id="rId15" w:history="1">
        <w:r w:rsidR="00AB5272" w:rsidRPr="0061341A">
          <w:rPr>
            <w:rStyle w:val="Hyperlink"/>
          </w:rPr>
          <w:t>http://173.160.122.195/</w:t>
        </w:r>
        <w:r w:rsidR="00007689">
          <w:rPr>
            <w:rStyle w:val="Hyperlink"/>
          </w:rPr>
          <w:t>Anewluv.Web.Services.Spatial</w:t>
        </w:r>
        <w:r w:rsidR="00AB5272" w:rsidRPr="0061341A">
          <w:rPr>
            <w:rStyle w:val="Hyperlink"/>
          </w:rPr>
          <w:t>/GeoService.svc/Rest/help/operations/getgpsdatalistbycountrycitystateprovince</w:t>
        </w:r>
      </w:hyperlink>
    </w:p>
    <w:p w:rsidR="006A32E5" w:rsidRPr="00182FBD" w:rsidRDefault="006A32E5" w:rsidP="006A32E5">
      <w:pPr>
        <w:rPr>
          <w:rStyle w:val="uri-template"/>
          <w:b/>
          <w:color w:val="000000"/>
        </w:rPr>
      </w:pPr>
      <w:proofErr w:type="spellStart"/>
      <w:proofErr w:type="gramStart"/>
      <w:r>
        <w:rPr>
          <w:rStyle w:val="uri-template"/>
          <w:b/>
          <w:color w:val="000000"/>
        </w:rPr>
        <w:t>U</w:t>
      </w:r>
      <w:r w:rsidRPr="00182FBD">
        <w:rPr>
          <w:rStyle w:val="uri-template"/>
          <w:b/>
          <w:color w:val="000000"/>
        </w:rPr>
        <w:t>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</w:p>
    <w:p w:rsidR="00390463" w:rsidRDefault="00BD70D1" w:rsidP="006A32E5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16" w:history="1">
        <w:r w:rsidR="00AB5272" w:rsidRPr="0061341A">
          <w:rPr>
            <w:rStyle w:val="Hyperlink"/>
            <w:rFonts w:ascii="Verdana" w:hAnsi="Verdana"/>
            <w:sz w:val="17"/>
            <w:szCs w:val="17"/>
          </w:rPr>
          <w:t>http://173.160.122.195/</w:t>
        </w:r>
        <w:r w:rsidR="00007689">
          <w:rPr>
            <w:rStyle w:val="Hyperlink"/>
            <w:rFonts w:ascii="Verdana" w:hAnsi="Verdana"/>
            <w:sz w:val="17"/>
            <w:szCs w:val="17"/>
          </w:rPr>
          <w:t>Anewluv.Web.Services.Spatial</w:t>
        </w:r>
        <w:r w:rsidR="00AB5272" w:rsidRPr="0061341A">
          <w:rPr>
            <w:rStyle w:val="Hyperlink"/>
            <w:rFonts w:ascii="Verdana" w:hAnsi="Verdana"/>
            <w:sz w:val="17"/>
            <w:szCs w:val="17"/>
          </w:rPr>
          <w:t>/GeoService.svc/Rest/getgpsdatalistbycountrycitystateprovince</w:t>
        </w:r>
      </w:hyperlink>
    </w:p>
    <w:p w:rsidR="00AB5272" w:rsidRDefault="00AB5272" w:rsidP="006A32E5">
      <w:pPr>
        <w:rPr>
          <w:rStyle w:val="uri-template"/>
          <w:rFonts w:ascii="Verdana" w:hAnsi="Verdana"/>
          <w:color w:val="000000"/>
          <w:sz w:val="17"/>
          <w:szCs w:val="17"/>
        </w:rPr>
      </w:pPr>
    </w:p>
    <w:p w:rsidR="006A32E5" w:rsidRDefault="00390463" w:rsidP="006A32E5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</w:t>
      </w:r>
      <w:r w:rsidR="006A32E5">
        <w:rPr>
          <w:rFonts w:ascii="Verdana" w:hAnsi="Verdana"/>
          <w:color w:val="000000"/>
          <w:sz w:val="17"/>
          <w:szCs w:val="17"/>
        </w:rPr>
        <w:t xml:space="preserve">Sample </w:t>
      </w:r>
      <w:proofErr w:type="gramStart"/>
      <w:r w:rsidR="006A32E5">
        <w:rPr>
          <w:rFonts w:ascii="Verdana" w:hAnsi="Verdana"/>
          <w:color w:val="000000"/>
          <w:sz w:val="17"/>
          <w:szCs w:val="17"/>
        </w:rPr>
        <w:t>call :</w:t>
      </w:r>
      <w:proofErr w:type="gramEnd"/>
    </w:p>
    <w:p w:rsidR="006A32E5" w:rsidRDefault="00BD70D1" w:rsidP="006A32E5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17" w:history="1">
        <w:r w:rsidR="00390463" w:rsidRPr="0061341A">
          <w:rPr>
            <w:rStyle w:val="Hyperlink"/>
            <w:rFonts w:ascii="Verdana" w:hAnsi="Verdana"/>
            <w:sz w:val="17"/>
            <w:szCs w:val="17"/>
          </w:rPr>
          <w:t>http://173.160.122.195/</w:t>
        </w:r>
        <w:r w:rsidR="00007689">
          <w:rPr>
            <w:rStyle w:val="Hyperlink"/>
            <w:rFonts w:ascii="Verdana" w:hAnsi="Verdana"/>
            <w:sz w:val="17"/>
            <w:szCs w:val="17"/>
          </w:rPr>
          <w:t>Anewluv.Web.Services.Spatial</w:t>
        </w:r>
        <w:r w:rsidR="00390463" w:rsidRPr="0061341A">
          <w:rPr>
            <w:rStyle w:val="Hyperlink"/>
            <w:rFonts w:ascii="Verdana" w:hAnsi="Verdana"/>
            <w:sz w:val="17"/>
            <w:szCs w:val="17"/>
          </w:rPr>
          <w:t>/GeoService.svc/Rest/getgpsdatalistbycountrycitystateprovince</w:t>
        </w:r>
      </w:hyperlink>
    </w:p>
    <w:p w:rsidR="00390463" w:rsidRDefault="00390463" w:rsidP="006A32E5">
      <w:pPr>
        <w:rPr>
          <w:rStyle w:val="uri-template"/>
          <w:rFonts w:ascii="Verdana" w:hAnsi="Verdana"/>
          <w:color w:val="000000"/>
          <w:sz w:val="17"/>
          <w:szCs w:val="17"/>
        </w:rPr>
      </w:pPr>
    </w:p>
    <w:p w:rsidR="00390463" w:rsidRDefault="00390463" w:rsidP="006A32E5">
      <w:pPr>
        <w:rPr>
          <w:rFonts w:ascii="Verdana" w:hAnsi="Verdana"/>
          <w:color w:val="000000"/>
          <w:sz w:val="17"/>
          <w:szCs w:val="17"/>
        </w:rPr>
      </w:pPr>
    </w:p>
    <w:p w:rsidR="00390463" w:rsidRDefault="00390463" w:rsidP="006A32E5">
      <w:pPr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notes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– pass the state province as well if  it is available from the city list</w:t>
      </w:r>
    </w:p>
    <w:p w:rsidR="00390463" w:rsidRPr="00390463" w:rsidRDefault="00390463" w:rsidP="006A32E5">
      <w:pPr>
        <w:rPr>
          <w:rFonts w:ascii="Verdana" w:hAnsi="Verdana"/>
          <w:b/>
          <w:color w:val="000000"/>
          <w:sz w:val="17"/>
          <w:szCs w:val="17"/>
        </w:rPr>
      </w:pPr>
      <w:proofErr w:type="spellStart"/>
      <w:proofErr w:type="gramStart"/>
      <w:r w:rsidRPr="00390463">
        <w:rPr>
          <w:rFonts w:ascii="Verdana" w:hAnsi="Verdana"/>
          <w:b/>
          <w:color w:val="000000"/>
          <w:sz w:val="17"/>
          <w:szCs w:val="17"/>
        </w:rPr>
        <w:t>stateprovince</w:t>
      </w:r>
      <w:proofErr w:type="spellEnd"/>
      <w:proofErr w:type="gramEnd"/>
      <w:r w:rsidRPr="00390463">
        <w:rPr>
          <w:rFonts w:ascii="Verdana" w:hAnsi="Verdana"/>
          <w:b/>
          <w:color w:val="000000"/>
          <w:sz w:val="17"/>
          <w:szCs w:val="17"/>
        </w:rPr>
        <w:t xml:space="preserve"> is optional</w:t>
      </w:r>
    </w:p>
    <w:p w:rsidR="006A32E5" w:rsidRDefault="006A32E5" w:rsidP="006A32E5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JSON body</w:t>
      </w:r>
    </w:p>
    <w:p w:rsidR="006A32E5" w:rsidRPr="009545BE" w:rsidRDefault="006A32E5" w:rsidP="006A32E5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>[{</w:t>
      </w:r>
    </w:p>
    <w:p w:rsidR="006A32E5" w:rsidRDefault="006A32E5" w:rsidP="006A32E5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ab/>
        <w:t>"</w:t>
      </w:r>
      <w:proofErr w:type="spellStart"/>
      <w:proofErr w:type="gramStart"/>
      <w:r w:rsidRPr="009545BE">
        <w:rPr>
          <w:rFonts w:ascii="Verdana" w:hAnsi="Verdana"/>
          <w:color w:val="000000"/>
          <w:sz w:val="17"/>
          <w:szCs w:val="17"/>
        </w:rPr>
        <w:t>countryname</w:t>
      </w:r>
      <w:proofErr w:type="spellEnd"/>
      <w:proofErr w:type="gramEnd"/>
      <w:r w:rsidRPr="009545BE">
        <w:rPr>
          <w:rFonts w:ascii="Verdana" w:hAnsi="Verdana"/>
          <w:color w:val="000000"/>
          <w:sz w:val="17"/>
          <w:szCs w:val="17"/>
        </w:rPr>
        <w:t>":"</w:t>
      </w:r>
      <w:proofErr w:type="spellStart"/>
      <w:r w:rsidRPr="009545BE">
        <w:rPr>
          <w:rFonts w:ascii="Verdana" w:hAnsi="Verdana"/>
          <w:color w:val="000000"/>
          <w:sz w:val="17"/>
          <w:szCs w:val="17"/>
        </w:rPr>
        <w:t>UnitedStates</w:t>
      </w:r>
      <w:proofErr w:type="spellEnd"/>
      <w:r w:rsidRPr="009545BE">
        <w:rPr>
          <w:rFonts w:ascii="Verdana" w:hAnsi="Verdana"/>
          <w:color w:val="000000"/>
          <w:sz w:val="17"/>
          <w:szCs w:val="17"/>
        </w:rPr>
        <w:t>",</w:t>
      </w:r>
    </w:p>
    <w:p w:rsidR="00390463" w:rsidRPr="00390463" w:rsidRDefault="00390463" w:rsidP="006A32E5">
      <w:pPr>
        <w:rPr>
          <w:rFonts w:ascii="Verdana" w:hAnsi="Verdana"/>
          <w:b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           </w:t>
      </w:r>
      <w:r w:rsidRPr="00390463">
        <w:rPr>
          <w:rFonts w:ascii="Verdana" w:hAnsi="Verdana"/>
          <w:b/>
          <w:color w:val="000000"/>
          <w:sz w:val="17"/>
          <w:szCs w:val="17"/>
        </w:rPr>
        <w:t>“</w:t>
      </w:r>
      <w:proofErr w:type="spellStart"/>
      <w:r w:rsidRPr="00390463">
        <w:rPr>
          <w:rFonts w:ascii="Verdana" w:hAnsi="Verdana"/>
          <w:b/>
          <w:color w:val="000000"/>
          <w:sz w:val="17"/>
          <w:szCs w:val="17"/>
        </w:rPr>
        <w:t>stateprovince</w:t>
      </w:r>
      <w:proofErr w:type="spellEnd"/>
      <w:r w:rsidRPr="00390463">
        <w:rPr>
          <w:rFonts w:ascii="Verdana" w:hAnsi="Verdana"/>
          <w:b/>
          <w:color w:val="000000"/>
          <w:sz w:val="17"/>
          <w:szCs w:val="17"/>
        </w:rPr>
        <w:t xml:space="preserve">”:”Minnesota”,  </w:t>
      </w:r>
    </w:p>
    <w:p w:rsidR="00390463" w:rsidRDefault="006A32E5" w:rsidP="006A32E5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 xml:space="preserve">    </w:t>
      </w:r>
      <w:r>
        <w:rPr>
          <w:rFonts w:ascii="Verdana" w:hAnsi="Verdana"/>
          <w:color w:val="000000"/>
          <w:sz w:val="17"/>
          <w:szCs w:val="17"/>
        </w:rPr>
        <w:t xml:space="preserve">    </w:t>
      </w:r>
      <w:r w:rsidRPr="009545BE">
        <w:rPr>
          <w:rFonts w:ascii="Verdana" w:hAnsi="Verdana"/>
          <w:color w:val="000000"/>
          <w:sz w:val="17"/>
          <w:szCs w:val="17"/>
        </w:rPr>
        <w:t xml:space="preserve">    "</w:t>
      </w:r>
      <w:proofErr w:type="gramStart"/>
      <w:r w:rsidRPr="009545BE">
        <w:rPr>
          <w:rFonts w:ascii="Verdana" w:hAnsi="Verdana"/>
          <w:color w:val="000000"/>
          <w:sz w:val="17"/>
          <w:szCs w:val="17"/>
        </w:rPr>
        <w:t>city</w:t>
      </w:r>
      <w:proofErr w:type="gramEnd"/>
      <w:r w:rsidRPr="009545BE">
        <w:rPr>
          <w:rFonts w:ascii="Verdana" w:hAnsi="Verdana"/>
          <w:color w:val="000000"/>
          <w:sz w:val="17"/>
          <w:szCs w:val="17"/>
        </w:rPr>
        <w:t xml:space="preserve">" </w:t>
      </w:r>
      <w:r w:rsidR="00390463">
        <w:rPr>
          <w:rFonts w:ascii="Verdana" w:hAnsi="Verdana"/>
          <w:color w:val="000000"/>
          <w:sz w:val="17"/>
          <w:szCs w:val="17"/>
        </w:rPr>
        <w:t>: "Minneapolis"</w:t>
      </w:r>
    </w:p>
    <w:p w:rsidR="006A32E5" w:rsidRPr="009545BE" w:rsidRDefault="006A32E5" w:rsidP="006A32E5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lastRenderedPageBreak/>
        <w:tab/>
      </w:r>
    </w:p>
    <w:p w:rsidR="006A32E5" w:rsidRDefault="006A32E5" w:rsidP="006A32E5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>}]</w:t>
      </w:r>
    </w:p>
    <w:p w:rsidR="006A32E5" w:rsidRPr="001D462B" w:rsidRDefault="006A32E5" w:rsidP="006A32E5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ins w:id="118" w:author="ola" w:date="2013-09-29T20:01:00Z">
        <w:r w:rsidRPr="001D462B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Result:</w:t>
        </w:r>
      </w:ins>
    </w:p>
    <w:p w:rsidR="006A32E5" w:rsidRDefault="00390463" w:rsidP="001430BD">
      <w:pPr>
        <w:rPr>
          <w:rFonts w:ascii="Courier New" w:hAnsi="Courier New" w:cs="Courier New"/>
          <w:sz w:val="21"/>
          <w:szCs w:val="21"/>
        </w:rPr>
      </w:pPr>
      <w:r w:rsidRPr="00654E37">
        <w:rPr>
          <w:rFonts w:ascii="Courier New" w:hAnsi="Courier New" w:cs="Courier New"/>
          <w:sz w:val="21"/>
          <w:szCs w:val="21"/>
        </w:rPr>
        <w:t>[{"lattitude":39.129501342773437,"longitude":-97.6688003540039,"postalcode":null,"selected":false,"stateprovince":"Kansas"},{"lattitude":45.052299499511719,"longitude":-93.254096984863281,"postalcode":null,"selected":false,"stateprovince":"Minnesota"},{"lattitude":45.095001220703125,"longitude":-93.2396011352539,"postalcode":null,"selected":false,"stateprovince":"Minnesota"},{"lattitude":45.164299011230469,"longitude":-93.319297790527344,"postalcode":null,"selected":false,"stateprovince":"Minnesota"}</w:t>
      </w:r>
      <w:r>
        <w:rPr>
          <w:rFonts w:ascii="Courier New" w:hAnsi="Courier New" w:cs="Courier New"/>
          <w:sz w:val="21"/>
          <w:szCs w:val="21"/>
        </w:rPr>
        <w:t>]</w:t>
      </w:r>
    </w:p>
    <w:p w:rsidR="00390463" w:rsidRDefault="00390463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32E5" w:rsidRDefault="006A32E5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B5272" w:rsidRDefault="00AB5272" w:rsidP="00AB5272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5)</w:t>
      </w:r>
      <w:proofErr w:type="spellStart"/>
      <w:r>
        <w:rPr>
          <w:rStyle w:val="uri-template"/>
          <w:b/>
          <w:color w:val="000000"/>
        </w:rPr>
        <w:t>getgpsdatabycountryandcity</w:t>
      </w:r>
      <w:proofErr w:type="spellEnd"/>
      <w:proofErr w:type="gramEnd"/>
      <w:r>
        <w:rPr>
          <w:rStyle w:val="uri-template"/>
          <w:color w:val="000000"/>
        </w:rPr>
        <w:t xml:space="preserve">– gets a list of </w:t>
      </w:r>
      <w:proofErr w:type="spellStart"/>
      <w:r>
        <w:rPr>
          <w:rStyle w:val="uri-template"/>
          <w:color w:val="000000"/>
        </w:rPr>
        <w:t>gps</w:t>
      </w:r>
      <w:proofErr w:type="spellEnd"/>
      <w:r>
        <w:rPr>
          <w:rStyle w:val="uri-template"/>
          <w:color w:val="000000"/>
        </w:rPr>
        <w:t xml:space="preserve"> data (</w:t>
      </w:r>
      <w:proofErr w:type="spellStart"/>
      <w:r>
        <w:rPr>
          <w:rStyle w:val="uri-template"/>
          <w:color w:val="000000"/>
        </w:rPr>
        <w:t>latttitude</w:t>
      </w:r>
      <w:proofErr w:type="spellEnd"/>
      <w:r>
        <w:rPr>
          <w:rStyle w:val="uri-template"/>
          <w:color w:val="000000"/>
        </w:rPr>
        <w:t xml:space="preserve"> and longitude) using county and city</w:t>
      </w:r>
    </w:p>
    <w:p w:rsidR="00AB5272" w:rsidRPr="00F562E1" w:rsidRDefault="00AB5272" w:rsidP="00AB5272">
      <w:pPr>
        <w:rPr>
          <w:rStyle w:val="uri-template"/>
          <w:b/>
          <w:color w:val="000000"/>
        </w:rPr>
      </w:pPr>
      <w:proofErr w:type="spellStart"/>
      <w:r w:rsidRPr="00F562E1">
        <w:rPr>
          <w:rStyle w:val="uri-template"/>
          <w:b/>
          <w:color w:val="000000"/>
        </w:rPr>
        <w:t>JsonResult</w:t>
      </w:r>
      <w:proofErr w:type="spellEnd"/>
    </w:p>
    <w:p w:rsidR="00AB5272" w:rsidRPr="00390463" w:rsidRDefault="00AB5272" w:rsidP="00AB527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[{</w:t>
      </w:r>
    </w:p>
    <w:p w:rsidR="00AB5272" w:rsidRPr="00390463" w:rsidRDefault="00AB5272" w:rsidP="00AB527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lattitude</w:t>
      </w:r>
      <w:proofErr w:type="gramEnd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":1.26743233E+15,</w:t>
      </w:r>
    </w:p>
    <w:p w:rsidR="00AB5272" w:rsidRPr="00390463" w:rsidRDefault="00AB5272" w:rsidP="00AB527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longitude</w:t>
      </w:r>
      <w:proofErr w:type="gramEnd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":1.26743233E+15,</w:t>
      </w:r>
    </w:p>
    <w:p w:rsidR="00AB5272" w:rsidRPr="00390463" w:rsidRDefault="00AB5272" w:rsidP="00AB527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postalcode</w:t>
      </w:r>
      <w:proofErr w:type="spellEnd"/>
      <w:proofErr w:type="gramEnd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AB5272" w:rsidRPr="00390463" w:rsidRDefault="00AB5272" w:rsidP="00AB527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selected</w:t>
      </w:r>
      <w:proofErr w:type="gramEnd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":true</w:t>
      </w:r>
      <w:proofErr w:type="spellEnd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AB5272" w:rsidRPr="00390463" w:rsidRDefault="00AB5272" w:rsidP="00AB5272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stateprovince</w:t>
      </w:r>
      <w:proofErr w:type="spellEnd"/>
      <w:proofErr w:type="gramEnd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":"String content"</w:t>
      </w:r>
    </w:p>
    <w:p w:rsidR="00AB5272" w:rsidRDefault="00AB5272" w:rsidP="00AB527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0463">
        <w:rPr>
          <w:rFonts w:ascii="Times New Roman" w:eastAsia="Times New Roman" w:hAnsi="Times New Roman" w:cs="Times New Roman"/>
          <w:color w:val="000000"/>
          <w:sz w:val="24"/>
          <w:szCs w:val="24"/>
        </w:rPr>
        <w:t>}]</w:t>
      </w:r>
    </w:p>
    <w:p w:rsidR="00AB5272" w:rsidRDefault="00AB5272" w:rsidP="00AB5272">
      <w:pPr>
        <w:rPr>
          <w:rFonts w:eastAsia="Times New Roman" w:cs="Times New Roman"/>
          <w:color w:val="000000"/>
        </w:rPr>
      </w:pPr>
    </w:p>
    <w:p w:rsidR="00AB5272" w:rsidRDefault="00AB5272" w:rsidP="00AB5272">
      <w:pPr>
        <w:rPr>
          <w:rFonts w:eastAsia="Times New Roman" w:cs="Times New Roman"/>
          <w:color w:val="000000"/>
        </w:rPr>
      </w:pPr>
    </w:p>
    <w:p w:rsidR="00AB5272" w:rsidRPr="00F562E1" w:rsidRDefault="00AB5272" w:rsidP="00AB5272">
      <w:pPr>
        <w:rPr>
          <w:rFonts w:eastAsia="Times New Roman" w:cs="Times New Roman"/>
          <w:color w:val="000000"/>
        </w:rPr>
      </w:pPr>
      <w:r w:rsidRPr="00F562E1">
        <w:rPr>
          <w:rFonts w:eastAsia="Times New Roman" w:cs="Times New Roman"/>
          <w:color w:val="000000"/>
        </w:rPr>
        <w:t>Notable values</w:t>
      </w:r>
    </w:p>
    <w:p w:rsidR="00AB5272" w:rsidRDefault="00AB5272" w:rsidP="00AB5272">
      <w:pPr>
        <w:rPr>
          <w:rStyle w:val="uri-template"/>
          <w:color w:val="000000"/>
        </w:rPr>
      </w:pPr>
      <w:proofErr w:type="spellStart"/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lattitude</w:t>
      </w:r>
      <w:proofErr w:type="spellEnd"/>
      <w:proofErr w:type="gramEnd"/>
      <w:r w:rsidRPr="00F562E1">
        <w:rPr>
          <w:rFonts w:eastAsia="Times New Roman" w:cs="Courier New"/>
          <w:color w:val="000000"/>
        </w:rPr>
        <w:t xml:space="preserve"> –  </w:t>
      </w:r>
      <w:r>
        <w:rPr>
          <w:rStyle w:val="uri-template"/>
          <w:color w:val="000000"/>
        </w:rPr>
        <w:t>the  latitude to save</w:t>
      </w:r>
    </w:p>
    <w:p w:rsidR="00AB5272" w:rsidRDefault="00AB5272" w:rsidP="00AB5272">
      <w:pPr>
        <w:rPr>
          <w:rStyle w:val="uri-template"/>
          <w:b/>
          <w:color w:val="000000"/>
        </w:rPr>
      </w:pPr>
      <w:proofErr w:type="gramStart"/>
      <w:r w:rsidRPr="00390463">
        <w:rPr>
          <w:rFonts w:ascii="Courier New" w:eastAsia="Times New Roman" w:hAnsi="Courier New" w:cs="Courier New"/>
          <w:color w:val="000000"/>
          <w:sz w:val="24"/>
          <w:szCs w:val="24"/>
        </w:rPr>
        <w:t>longitude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– the longitude to save</w:t>
      </w:r>
    </w:p>
    <w:p w:rsidR="00AB5272" w:rsidRDefault="00AB5272" w:rsidP="00AB5272">
      <w:pPr>
        <w:rPr>
          <w:rStyle w:val="uri-template"/>
          <w:b/>
          <w:color w:val="000000"/>
        </w:rPr>
      </w:pPr>
    </w:p>
    <w:p w:rsidR="00AB5272" w:rsidDel="00DC7F4B" w:rsidRDefault="00AB5272" w:rsidP="00AB5272">
      <w:pPr>
        <w:rPr>
          <w:del w:id="119" w:author="ola" w:date="2013-09-29T19:53:00Z"/>
          <w:rStyle w:val="uri-template"/>
          <w:color w:val="000000"/>
        </w:rPr>
      </w:pPr>
      <w:r w:rsidRPr="00182FBD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182FBD">
        <w:rPr>
          <w:rStyle w:val="uri-template"/>
          <w:b/>
          <w:color w:val="000000"/>
        </w:rPr>
        <w:t>url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  <w:ins w:id="120" w:author="ola" w:date="2013-09-29T19:53:00Z">
        <w:r w:rsidDel="00DC7F4B">
          <w:rPr>
            <w:rStyle w:val="uri-template"/>
            <w:color w:val="000000"/>
          </w:rPr>
          <w:t xml:space="preserve"> </w:t>
        </w:r>
      </w:ins>
    </w:p>
    <w:p w:rsidR="00AB5272" w:rsidRDefault="00AB5272" w:rsidP="00AB5272">
      <w:pPr>
        <w:rPr>
          <w:ins w:id="121" w:author="ola" w:date="2013-09-29T19:48:00Z"/>
        </w:rPr>
      </w:pPr>
    </w:p>
    <w:p w:rsidR="00AB5272" w:rsidRDefault="00BD70D1" w:rsidP="00AB5272">
      <w:hyperlink r:id="rId18" w:history="1">
        <w:r w:rsidR="00AB5272" w:rsidRPr="0061341A">
          <w:rPr>
            <w:rStyle w:val="Hyperlink"/>
          </w:rPr>
          <w:t>http://173.160.122.195/</w:t>
        </w:r>
        <w:r w:rsidR="00007689">
          <w:rPr>
            <w:rStyle w:val="Hyperlink"/>
          </w:rPr>
          <w:t>Anewluv.Web.Services.Spatial</w:t>
        </w:r>
        <w:r w:rsidR="00AB5272" w:rsidRPr="0061341A">
          <w:rPr>
            <w:rStyle w:val="Hyperlink"/>
          </w:rPr>
          <w:t>/GeoService.svc/Rest/help/operations/getgpsdatalistbycountrycitypostalcode</w:t>
        </w:r>
      </w:hyperlink>
    </w:p>
    <w:p w:rsidR="00AB5272" w:rsidRPr="00182FBD" w:rsidRDefault="00AB5272" w:rsidP="00AB5272">
      <w:pPr>
        <w:rPr>
          <w:rStyle w:val="uri-template"/>
          <w:b/>
          <w:color w:val="000000"/>
        </w:rPr>
      </w:pPr>
      <w:proofErr w:type="spellStart"/>
      <w:proofErr w:type="gramStart"/>
      <w:r>
        <w:rPr>
          <w:rStyle w:val="uri-template"/>
          <w:b/>
          <w:color w:val="000000"/>
        </w:rPr>
        <w:lastRenderedPageBreak/>
        <w:t>U</w:t>
      </w:r>
      <w:r w:rsidRPr="00182FBD">
        <w:rPr>
          <w:rStyle w:val="uri-template"/>
          <w:b/>
          <w:color w:val="000000"/>
        </w:rPr>
        <w:t>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</w:p>
    <w:p w:rsidR="00AB5272" w:rsidRDefault="00BD70D1" w:rsidP="00AB5272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19" w:history="1">
        <w:r w:rsidR="00AB5272" w:rsidRPr="0061341A">
          <w:rPr>
            <w:rStyle w:val="Hyperlink"/>
            <w:rFonts w:ascii="Verdana" w:hAnsi="Verdana"/>
            <w:sz w:val="17"/>
            <w:szCs w:val="17"/>
          </w:rPr>
          <w:t>http://173.160.122.195/</w:t>
        </w:r>
        <w:r w:rsidR="00007689">
          <w:rPr>
            <w:rStyle w:val="Hyperlink"/>
            <w:rFonts w:ascii="Verdana" w:hAnsi="Verdana"/>
            <w:sz w:val="17"/>
            <w:szCs w:val="17"/>
          </w:rPr>
          <w:t>Anewluv.Web.Services.Spatial</w:t>
        </w:r>
        <w:r w:rsidR="00AB5272" w:rsidRPr="0061341A">
          <w:rPr>
            <w:rStyle w:val="Hyperlink"/>
            <w:rFonts w:ascii="Verdana" w:hAnsi="Verdana"/>
            <w:sz w:val="17"/>
            <w:szCs w:val="17"/>
          </w:rPr>
          <w:t>/GeoService.svc/Rest/getgpsdatalistbycountrycitypostalcode</w:t>
        </w:r>
      </w:hyperlink>
    </w:p>
    <w:p w:rsidR="00AB5272" w:rsidRDefault="00AB5272" w:rsidP="00AB5272">
      <w:pPr>
        <w:rPr>
          <w:rStyle w:val="uri-template"/>
          <w:rFonts w:ascii="Verdana" w:hAnsi="Verdana"/>
          <w:color w:val="000000"/>
          <w:sz w:val="17"/>
          <w:szCs w:val="17"/>
        </w:rPr>
      </w:pPr>
    </w:p>
    <w:p w:rsidR="00AB5272" w:rsidRDefault="00AB5272" w:rsidP="00AB5272">
      <w:pPr>
        <w:rPr>
          <w:rStyle w:val="uri-template"/>
          <w:rFonts w:ascii="Verdana" w:hAnsi="Verdana"/>
          <w:color w:val="000000"/>
          <w:sz w:val="17"/>
          <w:szCs w:val="17"/>
        </w:rPr>
      </w:pPr>
    </w:p>
    <w:p w:rsidR="00AB5272" w:rsidRDefault="00AB5272" w:rsidP="00AB5272">
      <w:pPr>
        <w:rPr>
          <w:rStyle w:val="uri-template"/>
          <w:rFonts w:ascii="Verdana" w:hAnsi="Verdana"/>
          <w:color w:val="000000"/>
          <w:sz w:val="17"/>
          <w:szCs w:val="17"/>
        </w:rPr>
      </w:pPr>
    </w:p>
    <w:p w:rsidR="00AB5272" w:rsidRDefault="00AB5272" w:rsidP="00AB5272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Sample </w:t>
      </w:r>
      <w:proofErr w:type="gramStart"/>
      <w:r>
        <w:rPr>
          <w:rFonts w:ascii="Verdana" w:hAnsi="Verdana"/>
          <w:color w:val="000000"/>
          <w:sz w:val="17"/>
          <w:szCs w:val="17"/>
        </w:rPr>
        <w:t>call :</w:t>
      </w:r>
      <w:proofErr w:type="gramEnd"/>
    </w:p>
    <w:p w:rsidR="00166823" w:rsidRDefault="00BD70D1" w:rsidP="00166823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20" w:history="1">
        <w:r w:rsidR="00166823" w:rsidRPr="0061341A">
          <w:rPr>
            <w:rStyle w:val="Hyperlink"/>
            <w:rFonts w:ascii="Verdana" w:hAnsi="Verdana"/>
            <w:sz w:val="17"/>
            <w:szCs w:val="17"/>
          </w:rPr>
          <w:t>http://173.160.122.195/</w:t>
        </w:r>
        <w:r w:rsidR="00007689">
          <w:rPr>
            <w:rStyle w:val="Hyperlink"/>
            <w:rFonts w:ascii="Verdana" w:hAnsi="Verdana"/>
            <w:sz w:val="17"/>
            <w:szCs w:val="17"/>
          </w:rPr>
          <w:t>Anewluv.Web.Services.Spatial</w:t>
        </w:r>
        <w:r w:rsidR="00166823" w:rsidRPr="0061341A">
          <w:rPr>
            <w:rStyle w:val="Hyperlink"/>
            <w:rFonts w:ascii="Verdana" w:hAnsi="Verdana"/>
            <w:sz w:val="17"/>
            <w:szCs w:val="17"/>
          </w:rPr>
          <w:t>/GeoService.svc/Rest/getgpsdatalistbycountrycitypostalcode</w:t>
        </w:r>
      </w:hyperlink>
    </w:p>
    <w:p w:rsidR="00AB5272" w:rsidRDefault="00AB5272" w:rsidP="00AB5272">
      <w:pPr>
        <w:rPr>
          <w:rStyle w:val="uri-template"/>
          <w:rFonts w:ascii="Verdana" w:hAnsi="Verdana"/>
          <w:color w:val="000000"/>
          <w:sz w:val="17"/>
          <w:szCs w:val="17"/>
        </w:rPr>
      </w:pPr>
    </w:p>
    <w:p w:rsidR="00AB5272" w:rsidRDefault="00AB5272" w:rsidP="00AB5272">
      <w:pPr>
        <w:rPr>
          <w:rFonts w:ascii="Verdana" w:hAnsi="Verdana"/>
          <w:color w:val="000000"/>
          <w:sz w:val="17"/>
          <w:szCs w:val="17"/>
        </w:rPr>
      </w:pPr>
    </w:p>
    <w:p w:rsidR="00AB5272" w:rsidRDefault="00AB5272" w:rsidP="00AB5272">
      <w:pPr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notes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– pass the state province as well if  it is available from the city list</w:t>
      </w:r>
    </w:p>
    <w:p w:rsidR="00AB5272" w:rsidRPr="00390463" w:rsidRDefault="00166823" w:rsidP="00AB5272">
      <w:pPr>
        <w:rPr>
          <w:rFonts w:ascii="Verdana" w:hAnsi="Verdana"/>
          <w:b/>
          <w:color w:val="000000"/>
          <w:sz w:val="17"/>
          <w:szCs w:val="17"/>
        </w:rPr>
      </w:pPr>
      <w:proofErr w:type="gramStart"/>
      <w:r>
        <w:rPr>
          <w:rFonts w:ascii="Verdana" w:hAnsi="Verdana"/>
          <w:b/>
          <w:color w:val="000000"/>
          <w:sz w:val="17"/>
          <w:szCs w:val="17"/>
        </w:rPr>
        <w:t>city</w:t>
      </w:r>
      <w:proofErr w:type="gramEnd"/>
      <w:r w:rsidR="00AB5272" w:rsidRPr="00390463">
        <w:rPr>
          <w:rFonts w:ascii="Verdana" w:hAnsi="Verdana"/>
          <w:b/>
          <w:color w:val="000000"/>
          <w:sz w:val="17"/>
          <w:szCs w:val="17"/>
        </w:rPr>
        <w:t xml:space="preserve"> is optional</w:t>
      </w:r>
    </w:p>
    <w:p w:rsidR="00AB5272" w:rsidRDefault="00AB5272" w:rsidP="00AB5272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JSON body</w:t>
      </w:r>
    </w:p>
    <w:p w:rsidR="00AB5272" w:rsidRPr="009545BE" w:rsidRDefault="00AB5272" w:rsidP="00AB5272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>[{</w:t>
      </w:r>
    </w:p>
    <w:p w:rsidR="00AB5272" w:rsidRDefault="00AB5272" w:rsidP="00AB5272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ab/>
        <w:t>"</w:t>
      </w:r>
      <w:proofErr w:type="spellStart"/>
      <w:proofErr w:type="gramStart"/>
      <w:r w:rsidRPr="009545BE">
        <w:rPr>
          <w:rFonts w:ascii="Verdana" w:hAnsi="Verdana"/>
          <w:color w:val="000000"/>
          <w:sz w:val="17"/>
          <w:szCs w:val="17"/>
        </w:rPr>
        <w:t>countryname</w:t>
      </w:r>
      <w:proofErr w:type="spellEnd"/>
      <w:proofErr w:type="gramEnd"/>
      <w:r w:rsidRPr="009545BE">
        <w:rPr>
          <w:rFonts w:ascii="Verdana" w:hAnsi="Verdana"/>
          <w:color w:val="000000"/>
          <w:sz w:val="17"/>
          <w:szCs w:val="17"/>
        </w:rPr>
        <w:t>":"</w:t>
      </w:r>
      <w:proofErr w:type="spellStart"/>
      <w:r w:rsidRPr="009545BE">
        <w:rPr>
          <w:rFonts w:ascii="Verdana" w:hAnsi="Verdana"/>
          <w:color w:val="000000"/>
          <w:sz w:val="17"/>
          <w:szCs w:val="17"/>
        </w:rPr>
        <w:t>UnitedStates</w:t>
      </w:r>
      <w:proofErr w:type="spellEnd"/>
      <w:r w:rsidRPr="009545BE">
        <w:rPr>
          <w:rFonts w:ascii="Verdana" w:hAnsi="Verdana"/>
          <w:color w:val="000000"/>
          <w:sz w:val="17"/>
          <w:szCs w:val="17"/>
        </w:rPr>
        <w:t>",</w:t>
      </w:r>
    </w:p>
    <w:p w:rsidR="00AB5272" w:rsidRPr="00166823" w:rsidRDefault="00AB5272" w:rsidP="00AB5272">
      <w:pPr>
        <w:rPr>
          <w:rFonts w:ascii="Verdana" w:hAnsi="Verdana"/>
          <w:color w:val="000000"/>
          <w:sz w:val="17"/>
          <w:szCs w:val="17"/>
        </w:rPr>
      </w:pPr>
      <w:r w:rsidRPr="00166823">
        <w:rPr>
          <w:rFonts w:ascii="Verdana" w:hAnsi="Verdana"/>
          <w:color w:val="000000"/>
          <w:sz w:val="17"/>
          <w:szCs w:val="17"/>
        </w:rPr>
        <w:t xml:space="preserve">            “</w:t>
      </w:r>
      <w:r w:rsidR="00166823" w:rsidRPr="00166823">
        <w:rPr>
          <w:rFonts w:ascii="Verdana" w:hAnsi="Verdana"/>
          <w:color w:val="000000"/>
          <w:sz w:val="17"/>
          <w:szCs w:val="17"/>
        </w:rPr>
        <w:t>postalcode</w:t>
      </w:r>
      <w:r w:rsidRPr="00166823">
        <w:rPr>
          <w:rFonts w:ascii="Verdana" w:hAnsi="Verdana"/>
          <w:color w:val="000000"/>
          <w:sz w:val="17"/>
          <w:szCs w:val="17"/>
        </w:rPr>
        <w:t>”:”</w:t>
      </w:r>
      <w:r w:rsidR="00166823" w:rsidRPr="00166823">
        <w:rPr>
          <w:rFonts w:ascii="Verdana" w:hAnsi="Verdana"/>
          <w:color w:val="000000"/>
          <w:sz w:val="17"/>
          <w:szCs w:val="17"/>
        </w:rPr>
        <w:t>55411</w:t>
      </w:r>
      <w:r w:rsidRPr="00166823">
        <w:rPr>
          <w:rFonts w:ascii="Verdana" w:hAnsi="Verdana"/>
          <w:color w:val="000000"/>
          <w:sz w:val="17"/>
          <w:szCs w:val="17"/>
        </w:rPr>
        <w:t xml:space="preserve">”,  </w:t>
      </w:r>
    </w:p>
    <w:p w:rsidR="00AB5272" w:rsidRPr="00166823" w:rsidRDefault="00AB5272" w:rsidP="00AB5272">
      <w:pPr>
        <w:rPr>
          <w:rFonts w:ascii="Verdana" w:hAnsi="Verdana"/>
          <w:b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 xml:space="preserve">    </w:t>
      </w:r>
      <w:r>
        <w:rPr>
          <w:rFonts w:ascii="Verdana" w:hAnsi="Verdana"/>
          <w:color w:val="000000"/>
          <w:sz w:val="17"/>
          <w:szCs w:val="17"/>
        </w:rPr>
        <w:t xml:space="preserve">    </w:t>
      </w:r>
      <w:r w:rsidRPr="009545BE">
        <w:rPr>
          <w:rFonts w:ascii="Verdana" w:hAnsi="Verdana"/>
          <w:color w:val="000000"/>
          <w:sz w:val="17"/>
          <w:szCs w:val="17"/>
        </w:rPr>
        <w:t xml:space="preserve">    </w:t>
      </w:r>
      <w:r w:rsidRPr="00166823">
        <w:rPr>
          <w:rFonts w:ascii="Verdana" w:hAnsi="Verdana"/>
          <w:b/>
          <w:color w:val="000000"/>
          <w:sz w:val="17"/>
          <w:szCs w:val="17"/>
        </w:rPr>
        <w:t>"</w:t>
      </w:r>
      <w:proofErr w:type="gramStart"/>
      <w:r w:rsidRPr="00166823">
        <w:rPr>
          <w:rFonts w:ascii="Verdana" w:hAnsi="Verdana"/>
          <w:b/>
          <w:color w:val="000000"/>
          <w:sz w:val="17"/>
          <w:szCs w:val="17"/>
        </w:rPr>
        <w:t>city</w:t>
      </w:r>
      <w:proofErr w:type="gramEnd"/>
      <w:r w:rsidRPr="00166823">
        <w:rPr>
          <w:rFonts w:ascii="Verdana" w:hAnsi="Verdana"/>
          <w:b/>
          <w:color w:val="000000"/>
          <w:sz w:val="17"/>
          <w:szCs w:val="17"/>
        </w:rPr>
        <w:t>" : "Minneapolis"</w:t>
      </w:r>
    </w:p>
    <w:p w:rsidR="00AB5272" w:rsidRPr="009545BE" w:rsidRDefault="00AB5272" w:rsidP="00AB5272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ab/>
      </w:r>
    </w:p>
    <w:p w:rsidR="00AB5272" w:rsidRDefault="00AB5272" w:rsidP="00AB5272">
      <w:pPr>
        <w:rPr>
          <w:rFonts w:ascii="Verdana" w:hAnsi="Verdana"/>
          <w:color w:val="000000"/>
          <w:sz w:val="17"/>
          <w:szCs w:val="17"/>
        </w:rPr>
      </w:pPr>
      <w:r w:rsidRPr="009545BE">
        <w:rPr>
          <w:rFonts w:ascii="Verdana" w:hAnsi="Verdana"/>
          <w:color w:val="000000"/>
          <w:sz w:val="17"/>
          <w:szCs w:val="17"/>
        </w:rPr>
        <w:t>}]</w:t>
      </w:r>
    </w:p>
    <w:p w:rsidR="00AB5272" w:rsidRPr="001D462B" w:rsidRDefault="00AB5272" w:rsidP="00AB5272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ins w:id="122" w:author="ola" w:date="2013-09-29T20:01:00Z">
        <w:r w:rsidRPr="001D462B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Result:</w:t>
        </w:r>
      </w:ins>
    </w:p>
    <w:p w:rsidR="00AB5272" w:rsidRDefault="00AB5272" w:rsidP="00AB5272">
      <w:pPr>
        <w:rPr>
          <w:rFonts w:ascii="Courier New" w:hAnsi="Courier New" w:cs="Courier New"/>
          <w:sz w:val="21"/>
          <w:szCs w:val="21"/>
        </w:rPr>
      </w:pPr>
      <w:r w:rsidRPr="00654E37">
        <w:rPr>
          <w:rFonts w:ascii="Courier New" w:hAnsi="Courier New" w:cs="Courier New"/>
          <w:sz w:val="21"/>
          <w:szCs w:val="21"/>
        </w:rPr>
        <w:t>[{"lattitude":45.052299499511719,"longitude":-93.254096984863281,"postalcode"</w:t>
      </w:r>
      <w:proofErr w:type="gramStart"/>
      <w:r w:rsidRPr="00654E37">
        <w:rPr>
          <w:rFonts w:ascii="Courier New" w:hAnsi="Courier New" w:cs="Courier New"/>
          <w:sz w:val="21"/>
          <w:szCs w:val="21"/>
        </w:rPr>
        <w:t>:null</w:t>
      </w:r>
      <w:proofErr w:type="gramEnd"/>
      <w:r w:rsidRPr="00654E37">
        <w:rPr>
          <w:rFonts w:ascii="Courier New" w:hAnsi="Courier New" w:cs="Courier New"/>
          <w:sz w:val="21"/>
          <w:szCs w:val="21"/>
        </w:rPr>
        <w:t>,"selected":false,"stateprovince":"Minnesota</w:t>
      </w:r>
      <w:r w:rsidRPr="00166823">
        <w:rPr>
          <w:rFonts w:ascii="Courier New" w:hAnsi="Courier New" w:cs="Courier New"/>
          <w:b/>
          <w:sz w:val="21"/>
          <w:szCs w:val="21"/>
        </w:rPr>
        <w:t>"}</w:t>
      </w:r>
      <w:r>
        <w:rPr>
          <w:rFonts w:ascii="Courier New" w:hAnsi="Courier New" w:cs="Courier New"/>
          <w:sz w:val="21"/>
          <w:szCs w:val="21"/>
        </w:rPr>
        <w:t>]</w:t>
      </w:r>
    </w:p>
    <w:p w:rsidR="006A32E5" w:rsidRDefault="006A32E5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048CE" w:rsidRDefault="009048CE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Style w:val="uri-template"/>
          <w:color w:val="000000"/>
        </w:rPr>
        <w:t>5)</w:t>
      </w:r>
      <w:proofErr w:type="spellStart"/>
      <w:r>
        <w:rPr>
          <w:rStyle w:val="uri-template"/>
          <w:b/>
          <w:color w:val="000000"/>
        </w:rPr>
        <w:t>getgpsdatabycountryandcity</w:t>
      </w:r>
      <w:proofErr w:type="spellEnd"/>
      <w:proofErr w:type="gramEnd"/>
    </w:p>
    <w:p w:rsidR="009048CE" w:rsidRDefault="00BD70D1" w:rsidP="009048CE">
      <w:pPr>
        <w:spacing w:line="240" w:lineRule="auto"/>
        <w:rPr>
          <w:rFonts w:ascii="Calibri" w:eastAsia="Calibri" w:hAnsi="Calibri" w:cs="Calibri"/>
        </w:rPr>
      </w:pPr>
      <w:hyperlink r:id="rId21">
        <w:r w:rsidR="009048CE">
          <w:rPr>
            <w:rFonts w:ascii="Calibri" w:eastAsia="Calibri" w:hAnsi="Calibri" w:cs="Calibri"/>
            <w:color w:val="0000FF"/>
            <w:u w:val="single"/>
          </w:rPr>
          <w:t>http://173.160.122.195/GeoService/GeoService.svc/Rest/verifyorupdateregistrationgeodata</w:t>
        </w:r>
      </w:hyperlink>
    </w:p>
    <w:p w:rsidR="009048CE" w:rsidRDefault="00997A90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Style w:val="uri-template"/>
          <w:color w:val="000000"/>
        </w:rPr>
        <w:t>5)</w:t>
      </w:r>
      <w:proofErr w:type="spellStart"/>
      <w:r>
        <w:rPr>
          <w:rStyle w:val="uri-template"/>
          <w:b/>
          <w:color w:val="000000"/>
        </w:rPr>
        <w:t>validategeodata</w:t>
      </w:r>
      <w:proofErr w:type="spellEnd"/>
      <w:proofErr w:type="gramEnd"/>
      <w:r>
        <w:rPr>
          <w:rStyle w:val="uri-template"/>
          <w:b/>
          <w:color w:val="000000"/>
        </w:rPr>
        <w:t xml:space="preserve"> – use this call to validate the </w:t>
      </w:r>
      <w:proofErr w:type="spellStart"/>
      <w:r>
        <w:rPr>
          <w:rStyle w:val="uri-template"/>
          <w:b/>
          <w:color w:val="000000"/>
        </w:rPr>
        <w:t>country,city</w:t>
      </w:r>
      <w:proofErr w:type="spellEnd"/>
      <w:r>
        <w:rPr>
          <w:rStyle w:val="uri-template"/>
          <w:b/>
          <w:color w:val="000000"/>
        </w:rPr>
        <w:t xml:space="preserve"> and postal code as well as latitude and </w:t>
      </w:r>
      <w:proofErr w:type="spellStart"/>
      <w:r>
        <w:rPr>
          <w:rStyle w:val="uri-template"/>
          <w:b/>
          <w:color w:val="000000"/>
        </w:rPr>
        <w:t>longtudue</w:t>
      </w:r>
      <w:proofErr w:type="spellEnd"/>
      <w:r>
        <w:rPr>
          <w:rStyle w:val="uri-template"/>
          <w:b/>
          <w:color w:val="000000"/>
        </w:rPr>
        <w:t xml:space="preserve"> at the same time</w:t>
      </w:r>
    </w:p>
    <w:p w:rsidR="00997A90" w:rsidRDefault="00BD70D1" w:rsidP="001430BD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22" w:history="1">
        <w:r w:rsidR="00997A90" w:rsidRPr="0061341A">
          <w:rPr>
            <w:rStyle w:val="Hyperlink"/>
            <w:rFonts w:ascii="Verdana" w:hAnsi="Verdana"/>
            <w:sz w:val="17"/>
            <w:szCs w:val="17"/>
          </w:rPr>
          <w:t>http://173.160.122.195/</w:t>
        </w:r>
        <w:r w:rsidR="00007689">
          <w:rPr>
            <w:rStyle w:val="Hyperlink"/>
            <w:rFonts w:ascii="Verdana" w:hAnsi="Verdana"/>
            <w:sz w:val="17"/>
            <w:szCs w:val="17"/>
          </w:rPr>
          <w:t>Anewluv.Web.Services.Spatial</w:t>
        </w:r>
        <w:r w:rsidR="00997A90" w:rsidRPr="0061341A">
          <w:rPr>
            <w:rStyle w:val="Hyperlink"/>
            <w:rFonts w:ascii="Verdana" w:hAnsi="Verdana"/>
            <w:sz w:val="17"/>
            <w:szCs w:val="17"/>
          </w:rPr>
          <w:t>/GeoService.svc/Rest/verifyorupdateregistrationgeodata/</w:t>
        </w:r>
      </w:hyperlink>
    </w:p>
    <w:p w:rsidR="00997A90" w:rsidRDefault="00997A90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997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9AA"/>
    <w:rsid w:val="00007689"/>
    <w:rsid w:val="000B37DD"/>
    <w:rsid w:val="00113553"/>
    <w:rsid w:val="001430BD"/>
    <w:rsid w:val="00166823"/>
    <w:rsid w:val="00182FBD"/>
    <w:rsid w:val="001D462B"/>
    <w:rsid w:val="001F323A"/>
    <w:rsid w:val="0026326D"/>
    <w:rsid w:val="002D3C18"/>
    <w:rsid w:val="002F0DE3"/>
    <w:rsid w:val="00331003"/>
    <w:rsid w:val="00390463"/>
    <w:rsid w:val="006221E0"/>
    <w:rsid w:val="00674FB6"/>
    <w:rsid w:val="006A32E5"/>
    <w:rsid w:val="00744190"/>
    <w:rsid w:val="007E19FC"/>
    <w:rsid w:val="007E574C"/>
    <w:rsid w:val="009048CE"/>
    <w:rsid w:val="009545BE"/>
    <w:rsid w:val="00997A90"/>
    <w:rsid w:val="009E245F"/>
    <w:rsid w:val="00AB5272"/>
    <w:rsid w:val="00AB7E42"/>
    <w:rsid w:val="00B9172F"/>
    <w:rsid w:val="00BD70D1"/>
    <w:rsid w:val="00D927CF"/>
    <w:rsid w:val="00DC7F4B"/>
    <w:rsid w:val="00E429AA"/>
    <w:rsid w:val="00F135F6"/>
    <w:rsid w:val="00F5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CF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7CF"/>
    <w:rPr>
      <w:color w:val="0000FF" w:themeColor="hyperlink"/>
      <w:u w:val="single"/>
    </w:rPr>
  </w:style>
  <w:style w:type="character" w:customStyle="1" w:styleId="uri-template">
    <w:name w:val="uri-template"/>
    <w:basedOn w:val="DefaultParagraphFont"/>
    <w:rsid w:val="001430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0BD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0BD"/>
    <w:rPr>
      <w:rFonts w:ascii="Courier New" w:eastAsia="Times New Roman" w:hAnsi="Courier New" w:cs="Courier New"/>
      <w:sz w:val="24"/>
      <w:szCs w:val="24"/>
      <w:shd w:val="clear" w:color="auto" w:fill="E5E5CC"/>
    </w:rPr>
  </w:style>
  <w:style w:type="character" w:styleId="FollowedHyperlink">
    <w:name w:val="FollowedHyperlink"/>
    <w:basedOn w:val="DefaultParagraphFont"/>
    <w:uiPriority w:val="99"/>
    <w:semiHidden/>
    <w:unhideWhenUsed/>
    <w:rsid w:val="00DC7F4B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DC7F4B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F4B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22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221E0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221E0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CF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7CF"/>
    <w:rPr>
      <w:color w:val="0000FF" w:themeColor="hyperlink"/>
      <w:u w:val="single"/>
    </w:rPr>
  </w:style>
  <w:style w:type="character" w:customStyle="1" w:styleId="uri-template">
    <w:name w:val="uri-template"/>
    <w:basedOn w:val="DefaultParagraphFont"/>
    <w:rsid w:val="001430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0BD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0BD"/>
    <w:rPr>
      <w:rFonts w:ascii="Courier New" w:eastAsia="Times New Roman" w:hAnsi="Courier New" w:cs="Courier New"/>
      <w:sz w:val="24"/>
      <w:szCs w:val="24"/>
      <w:shd w:val="clear" w:color="auto" w:fill="E5E5CC"/>
    </w:rPr>
  </w:style>
  <w:style w:type="character" w:styleId="FollowedHyperlink">
    <w:name w:val="FollowedHyperlink"/>
    <w:basedOn w:val="DefaultParagraphFont"/>
    <w:uiPriority w:val="99"/>
    <w:semiHidden/>
    <w:unhideWhenUsed/>
    <w:rsid w:val="00DC7F4B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DC7F4B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F4B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22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221E0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221E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44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667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392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654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866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762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73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4046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106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3.160.122.195/Anewluv.Web.GeoService/GeoService.svc/Rest/getcountryandpostalcodestatuslist/" TargetMode="External"/><Relationship Id="rId13" Type="http://schemas.openxmlformats.org/officeDocument/2006/relationships/hyperlink" Target="http://173.160.122.195/Anewluv.Web.GeoService/GeoService.svc/Rest/getpostalcodesbycountrycityfilter" TargetMode="External"/><Relationship Id="rId18" Type="http://schemas.openxmlformats.org/officeDocument/2006/relationships/hyperlink" Target="http://173.160.122.195/Anewluv.Web.GeoService/GeoService.svc/Rest/help/operations/getgpsdatalistbycountrycitypostalcod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173.160.122.195/Shell.MVC2.Web.GeoService/GeoService.svc/Rest/verifyorupdateregistrationgeodata" TargetMode="External"/><Relationship Id="rId7" Type="http://schemas.openxmlformats.org/officeDocument/2006/relationships/hyperlink" Target="http://173.160.122.195/Anewluv.Web.GeoService/GeoService.svc/Rest/help/operations/getcountryandpostalcodestatuslist" TargetMode="External"/><Relationship Id="rId12" Type="http://schemas.openxmlformats.org/officeDocument/2006/relationships/hyperlink" Target="http://173.160.122.195/Anewluv.Web.GeoService/GeoService.svc/Rest/help/operations/getpostalcodesbycountrycityfilter" TargetMode="External"/><Relationship Id="rId17" Type="http://schemas.openxmlformats.org/officeDocument/2006/relationships/hyperlink" Target="http://173.160.122.195/Anewluv.Web.GeoService/GeoService.svc/Rest/getgpsdatalistbycountrycitystateprovince" TargetMode="External"/><Relationship Id="rId2" Type="http://schemas.openxmlformats.org/officeDocument/2006/relationships/styles" Target="styles.xml"/><Relationship Id="rId16" Type="http://schemas.openxmlformats.org/officeDocument/2006/relationships/hyperlink" Target="http://173.160.122.195/Anewluv.Web.GeoService/GeoService.svc/Rest/getgpsdatalistbycountrycitystateprovince" TargetMode="External"/><Relationship Id="rId20" Type="http://schemas.openxmlformats.org/officeDocument/2006/relationships/hyperlink" Target="http://173.160.122.195/Anewluv.Web.GeoService/GeoService.svc/Rest/getgpsdatalistbycountrycitypostalcod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173.160.122.195/Anewluv.Web.GeoService/GeoService.svc/Rest/help" TargetMode="External"/><Relationship Id="rId11" Type="http://schemas.openxmlformats.org/officeDocument/2006/relationships/hyperlink" Target="http://173.160.122.195/Anewluv.Web.GeoService/GeoService.svc/Rest/getfilteredcitiesbycountryandfilter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73.160.122.195/Anewluv.Web.GeoService/GeoService.svc/Rest/help/operations/getgpsdatalistbycountrycitystateprovinc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173.160.122.195/Anewluv.Web.GeoService/GeoService.svc/Rest/getfilteredcitiesbycountryandfilter" TargetMode="External"/><Relationship Id="rId19" Type="http://schemas.openxmlformats.org/officeDocument/2006/relationships/hyperlink" Target="http://173.160.122.195/Anewluv.Web.GeoService/GeoService.svc/Rest/getgpsdatalistbycountrycitypostal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73.160.122.195/Anewluv.Web.GeoService/GeoService.svc/Rest/help/operations/getfilteredcitiesbycountryfilter" TargetMode="External"/><Relationship Id="rId14" Type="http://schemas.openxmlformats.org/officeDocument/2006/relationships/hyperlink" Target="http://173.160.122.195/Anewluv.Web.GeoService/GeoService.svc/Rest/getpostalcodesbycountrycityfilter" TargetMode="External"/><Relationship Id="rId22" Type="http://schemas.openxmlformats.org/officeDocument/2006/relationships/hyperlink" Target="http://173.160.122.195/Anewluv.Web.GeoService/GeoService.svc/Rest/verifyorupdateregistrationgeo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831BA-2D21-45E5-9F94-6F2DAA0EB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9</Pages>
  <Words>1779</Words>
  <Characters>10145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6</cp:revision>
  <dcterms:created xsi:type="dcterms:W3CDTF">2013-09-30T01:28:00Z</dcterms:created>
  <dcterms:modified xsi:type="dcterms:W3CDTF">2013-12-21T06:53:00Z</dcterms:modified>
</cp:coreProperties>
</file>