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27CF" w:rsidRDefault="009E245F" w:rsidP="00D927CF">
      <w:pPr>
        <w:keepNext/>
        <w:keepLines/>
        <w:spacing w:before="200" w:after="0"/>
        <w:jc w:val="center"/>
        <w:rPr>
          <w:rFonts w:ascii="Cambria" w:eastAsia="Cambria" w:hAnsi="Cambria" w:cs="Cambria"/>
          <w:b/>
          <w:color w:val="4F81BD"/>
          <w:sz w:val="26"/>
        </w:rPr>
      </w:pPr>
      <w:del w:id="0" w:author="ola" w:date="2013-09-29T20:10:00Z">
        <w:r w:rsidDel="006221E0">
          <w:rPr>
            <w:rFonts w:ascii="Cambria" w:eastAsia="Cambria" w:hAnsi="Cambria" w:cs="Cambria"/>
            <w:b/>
            <w:color w:val="4F81BD"/>
            <w:sz w:val="26"/>
          </w:rPr>
          <w:delText>Authentication</w:delText>
        </w:r>
        <w:r w:rsidR="000B37DD" w:rsidDel="006221E0">
          <w:rPr>
            <w:rFonts w:ascii="Cambria" w:eastAsia="Cambria" w:hAnsi="Cambria" w:cs="Cambria"/>
            <w:b/>
            <w:color w:val="4F81BD"/>
            <w:sz w:val="26"/>
          </w:rPr>
          <w:delText xml:space="preserve"> </w:delText>
        </w:r>
      </w:del>
      <w:proofErr w:type="gramStart"/>
      <w:ins w:id="1" w:author="ola" w:date="2013-09-29T20:10:00Z">
        <w:r w:rsidR="006221E0">
          <w:rPr>
            <w:rFonts w:ascii="Cambria" w:eastAsia="Cambria" w:hAnsi="Cambria" w:cs="Cambria"/>
            <w:b/>
            <w:color w:val="4F81BD"/>
            <w:sz w:val="26"/>
          </w:rPr>
          <w:t xml:space="preserve">Lookup </w:t>
        </w:r>
        <w:r w:rsidR="006221E0">
          <w:rPr>
            <w:rFonts w:ascii="Cambria" w:eastAsia="Cambria" w:hAnsi="Cambria" w:cs="Cambria"/>
            <w:b/>
            <w:color w:val="4F81BD"/>
            <w:sz w:val="26"/>
          </w:rPr>
          <w:t xml:space="preserve"> </w:t>
        </w:r>
      </w:ins>
      <w:proofErr w:type="gramEnd"/>
      <w:del w:id="2" w:author="ola" w:date="2013-09-29T19:30:00Z">
        <w:r w:rsidR="000B37DD" w:rsidDel="000B37DD">
          <w:rPr>
            <w:rFonts w:ascii="Cambria" w:eastAsia="Cambria" w:hAnsi="Cambria" w:cs="Cambria"/>
            <w:b/>
            <w:color w:val="4F81BD"/>
            <w:sz w:val="26"/>
          </w:rPr>
          <w:delText>and M</w:delText>
        </w:r>
      </w:del>
      <w:del w:id="3" w:author="ola" w:date="2013-09-29T19:34:00Z">
        <w:r w:rsidR="001430BD" w:rsidDel="000B37DD">
          <w:rPr>
            <w:rFonts w:ascii="Cambria" w:eastAsia="Cambria" w:hAnsi="Cambria" w:cs="Cambria"/>
            <w:b/>
            <w:color w:val="4F81BD"/>
            <w:sz w:val="26"/>
          </w:rPr>
          <w:delText xml:space="preserve"> </w:delText>
        </w:r>
      </w:del>
      <w:del w:id="4" w:author="ola" w:date="2013-09-29T20:11:00Z">
        <w:r w:rsidDel="006221E0">
          <w:rPr>
            <w:rFonts w:ascii="Cambria" w:eastAsia="Cambria" w:hAnsi="Cambria" w:cs="Cambria"/>
            <w:b/>
            <w:color w:val="4F81BD"/>
            <w:sz w:val="26"/>
          </w:rPr>
          <w:delText xml:space="preserve">Service </w:delText>
        </w:r>
      </w:del>
      <w:ins w:id="5" w:author="ola" w:date="2013-09-29T20:11:00Z">
        <w:r w:rsidR="006221E0">
          <w:rPr>
            <w:rFonts w:ascii="Cambria" w:eastAsia="Cambria" w:hAnsi="Cambria" w:cs="Cambria"/>
            <w:b/>
            <w:color w:val="4F81BD"/>
            <w:sz w:val="26"/>
          </w:rPr>
          <w:t xml:space="preserve">Service </w:t>
        </w:r>
      </w:ins>
      <w:proofErr w:type="spellStart"/>
      <w:r>
        <w:rPr>
          <w:rFonts w:ascii="Cambria" w:eastAsia="Cambria" w:hAnsi="Cambria" w:cs="Cambria"/>
          <w:b/>
          <w:color w:val="4F81BD"/>
          <w:sz w:val="26"/>
        </w:rPr>
        <w:t>Api</w:t>
      </w:r>
      <w:proofErr w:type="spellEnd"/>
      <w:r>
        <w:rPr>
          <w:rFonts w:ascii="Cambria" w:eastAsia="Cambria" w:hAnsi="Cambria" w:cs="Cambria"/>
          <w:b/>
          <w:color w:val="4F81BD"/>
          <w:sz w:val="26"/>
        </w:rPr>
        <w:t xml:space="preserve"> </w:t>
      </w:r>
      <w:proofErr w:type="spellStart"/>
      <w:r>
        <w:rPr>
          <w:rFonts w:ascii="Cambria" w:eastAsia="Cambria" w:hAnsi="Cambria" w:cs="Cambria"/>
          <w:b/>
          <w:color w:val="4F81BD"/>
          <w:sz w:val="26"/>
        </w:rPr>
        <w:t>Documenation</w:t>
      </w:r>
      <w:proofErr w:type="spellEnd"/>
    </w:p>
    <w:p w:rsidR="00D927CF" w:rsidRDefault="00D927CF" w:rsidP="00D927CF">
      <w:pPr>
        <w:rPr>
          <w:b/>
        </w:rPr>
      </w:pPr>
      <w:proofErr w:type="spellStart"/>
      <w:proofErr w:type="gramStart"/>
      <w:r>
        <w:rPr>
          <w:b/>
        </w:rPr>
        <w:t>Descritipon</w:t>
      </w:r>
      <w:proofErr w:type="spellEnd"/>
      <w:r>
        <w:rPr>
          <w:b/>
        </w:rPr>
        <w:t xml:space="preserve"> :</w:t>
      </w:r>
      <w:proofErr w:type="gramEnd"/>
    </w:p>
    <w:p w:rsidR="00D927CF" w:rsidRDefault="006221E0" w:rsidP="00D927CF">
      <w:r>
        <w:t>Returns all none GEOgraphical</w:t>
      </w:r>
      <w:bookmarkStart w:id="6" w:name="_GoBack"/>
      <w:bookmarkEnd w:id="6"/>
      <w:r>
        <w:t xml:space="preserve"> lookup data for the </w:t>
      </w:r>
      <w:proofErr w:type="spellStart"/>
      <w:r>
        <w:t>anewluv</w:t>
      </w:r>
      <w:proofErr w:type="spellEnd"/>
      <w:r>
        <w:t xml:space="preserve"> </w:t>
      </w:r>
      <w:proofErr w:type="gramStart"/>
      <w:r>
        <w:t>API ,</w:t>
      </w:r>
      <w:proofErr w:type="gramEnd"/>
      <w:r>
        <w:t xml:space="preserve"> such as genders , ethnicities </w:t>
      </w:r>
      <w:proofErr w:type="spellStart"/>
      <w:r>
        <w:t>etc</w:t>
      </w:r>
      <w:proofErr w:type="spellEnd"/>
    </w:p>
    <w:p w:rsidR="001430BD" w:rsidRDefault="001430BD" w:rsidP="00D927CF">
      <w:pPr>
        <w:rPr>
          <w:b/>
        </w:rPr>
      </w:pPr>
      <w:r w:rsidRPr="001430BD">
        <w:rPr>
          <w:b/>
        </w:rPr>
        <w:t xml:space="preserve">Help </w:t>
      </w:r>
      <w:proofErr w:type="gramStart"/>
      <w:r w:rsidRPr="001430BD">
        <w:rPr>
          <w:b/>
        </w:rPr>
        <w:t>URL</w:t>
      </w:r>
      <w:r>
        <w:rPr>
          <w:b/>
        </w:rPr>
        <w:t xml:space="preserve"> :</w:t>
      </w:r>
      <w:proofErr w:type="gramEnd"/>
    </w:p>
    <w:p w:rsidR="001430BD" w:rsidRDefault="006221E0" w:rsidP="00D927CF">
      <w:r>
        <w:fldChar w:fldCharType="begin"/>
      </w:r>
      <w:r>
        <w:instrText xml:space="preserve"> HYPERLINK "</w:instrText>
      </w:r>
      <w:r w:rsidRPr="006221E0">
        <w:instrText>http://173.160.122.195/</w:instrText>
      </w:r>
      <w:ins w:id="7" w:author="ola" w:date="2013-09-29T19:51:00Z">
        <w:r w:rsidRPr="006221E0">
          <w:instrText>Anewluv.Web.</w:instrText>
        </w:r>
      </w:ins>
      <w:r w:rsidRPr="006221E0">
        <w:instrText>CommonService/LookupService.svc/Rest/help</w:instrText>
      </w:r>
      <w:r>
        <w:instrText xml:space="preserve">" </w:instrText>
      </w:r>
      <w:r>
        <w:fldChar w:fldCharType="separate"/>
      </w:r>
      <w:r w:rsidRPr="0061341A">
        <w:rPr>
          <w:rStyle w:val="Hyperlink"/>
        </w:rPr>
        <w:t>http://173.160.122.195/</w:t>
      </w:r>
      <w:del w:id="8" w:author="ola" w:date="2013-09-29T19:51:00Z">
        <w:r w:rsidRPr="0061341A" w:rsidDel="00DC7F4B">
          <w:rPr>
            <w:rStyle w:val="Hyperlink"/>
          </w:rPr>
          <w:delText>Shell.MVC2.Web.</w:delText>
        </w:r>
      </w:del>
      <w:ins w:id="9" w:author="ola" w:date="2013-09-29T19:51:00Z">
        <w:r w:rsidRPr="0061341A">
          <w:rPr>
            <w:rStyle w:val="Hyperlink"/>
          </w:rPr>
          <w:t>Anewluv.Web.</w:t>
        </w:r>
      </w:ins>
      <w:r w:rsidRPr="0061341A">
        <w:rPr>
          <w:rStyle w:val="Hyperlink"/>
        </w:rPr>
        <w:t>CommonService/LookupService.svc/Rest/help</w:t>
      </w:r>
      <w:r>
        <w:fldChar w:fldCharType="end"/>
      </w:r>
    </w:p>
    <w:p w:rsidR="000B37DD" w:rsidRDefault="000B37DD" w:rsidP="00D927CF">
      <w:pPr>
        <w:rPr>
          <w:ins w:id="10" w:author="ola" w:date="2013-09-29T19:33:00Z"/>
          <w:b/>
        </w:rPr>
      </w:pPr>
    </w:p>
    <w:p w:rsidR="000B37DD" w:rsidRDefault="000B37DD" w:rsidP="000B37DD">
      <w:pPr>
        <w:rPr>
          <w:ins w:id="11" w:author="ola" w:date="2013-09-29T19:35:00Z"/>
          <w:b/>
        </w:rPr>
      </w:pPr>
      <w:proofErr w:type="spellStart"/>
      <w:ins w:id="12" w:author="ola" w:date="2013-09-29T19:33:00Z">
        <w:r w:rsidRPr="00D927CF">
          <w:rPr>
            <w:b/>
          </w:rPr>
          <w:t>AuthRequired</w:t>
        </w:r>
        <w:proofErr w:type="spellEnd"/>
        <w:r w:rsidRPr="00D927CF">
          <w:rPr>
            <w:b/>
          </w:rPr>
          <w:t xml:space="preserve">: </w:t>
        </w:r>
        <w:r>
          <w:rPr>
            <w:b/>
          </w:rPr>
          <w:t xml:space="preserve"> </w:t>
        </w:r>
        <w:proofErr w:type="spellStart"/>
        <w:proofErr w:type="gramStart"/>
        <w:r>
          <w:rPr>
            <w:b/>
          </w:rPr>
          <w:t>Api</w:t>
        </w:r>
        <w:proofErr w:type="spellEnd"/>
        <w:proofErr w:type="gramEnd"/>
        <w:r>
          <w:rPr>
            <w:b/>
          </w:rPr>
          <w:t xml:space="preserve"> Key</w:t>
        </w:r>
      </w:ins>
    </w:p>
    <w:p w:rsidR="000B37DD" w:rsidRDefault="002D3C18" w:rsidP="000B37DD">
      <w:pPr>
        <w:rPr>
          <w:ins w:id="13" w:author="ola" w:date="2013-09-29T19:40:00Z"/>
          <w:u w:val="single"/>
        </w:rPr>
      </w:pPr>
      <w:proofErr w:type="gramStart"/>
      <w:ins w:id="14" w:author="ola" w:date="2013-09-29T19:39:00Z">
        <w:r>
          <w:rPr>
            <w:u w:val="single"/>
          </w:rPr>
          <w:t>a)</w:t>
        </w:r>
      </w:ins>
      <w:ins w:id="15" w:author="ola" w:date="2013-09-29T19:35:00Z">
        <w:r w:rsidR="000B37DD" w:rsidRPr="00E31C9F">
          <w:rPr>
            <w:u w:val="single"/>
          </w:rPr>
          <w:t>Sample</w:t>
        </w:r>
        <w:proofErr w:type="gramEnd"/>
        <w:r w:rsidR="000B37DD">
          <w:rPr>
            <w:u w:val="single"/>
          </w:rPr>
          <w:t xml:space="preserve"> of </w:t>
        </w:r>
        <w:proofErr w:type="spellStart"/>
        <w:r w:rsidR="000B37DD">
          <w:rPr>
            <w:u w:val="single"/>
          </w:rPr>
          <w:t>api</w:t>
        </w:r>
        <w:proofErr w:type="spellEnd"/>
        <w:r w:rsidR="000B37DD">
          <w:rPr>
            <w:u w:val="single"/>
          </w:rPr>
          <w:t xml:space="preserve"> key and authentication header</w:t>
        </w:r>
        <w:r w:rsidR="000B37DD" w:rsidRPr="00E31C9F">
          <w:rPr>
            <w:u w:val="single"/>
          </w:rPr>
          <w:t xml:space="preserve"> using fiddler :</w:t>
        </w:r>
      </w:ins>
      <w:ins w:id="16" w:author="ola" w:date="2013-09-29T19:40:00Z">
        <w:r>
          <w:rPr>
            <w:u w:val="single"/>
          </w:rPr>
          <w:t xml:space="preserve"> </w:t>
        </w:r>
        <w:r w:rsidRPr="002D3C18">
          <w:rPr>
            <w:b/>
          </w:rPr>
          <w:t>460ad6f3-8216-469f-9b1c-52cffa5d812c</w:t>
        </w:r>
      </w:ins>
    </w:p>
    <w:p w:rsidR="002D3C18" w:rsidRPr="00E31C9F" w:rsidRDefault="002D3C18" w:rsidP="000B37DD">
      <w:pPr>
        <w:rPr>
          <w:ins w:id="17" w:author="ola" w:date="2013-09-29T19:35:00Z"/>
          <w:u w:val="single"/>
        </w:rPr>
      </w:pPr>
      <w:proofErr w:type="gramStart"/>
      <w:ins w:id="18" w:author="ola" w:date="2013-09-29T19:40:00Z">
        <w:r>
          <w:rPr>
            <w:u w:val="single"/>
          </w:rPr>
          <w:t>you</w:t>
        </w:r>
        <w:proofErr w:type="gramEnd"/>
        <w:r>
          <w:rPr>
            <w:u w:val="single"/>
          </w:rPr>
          <w:t xml:space="preserve"> can use the temporary </w:t>
        </w:r>
        <w:proofErr w:type="spellStart"/>
        <w:r>
          <w:rPr>
            <w:u w:val="single"/>
          </w:rPr>
          <w:t>api</w:t>
        </w:r>
        <w:proofErr w:type="spellEnd"/>
        <w:r>
          <w:rPr>
            <w:u w:val="single"/>
          </w:rPr>
          <w:t xml:space="preserve"> key for development of : </w:t>
        </w:r>
      </w:ins>
    </w:p>
    <w:p w:rsidR="000B37DD" w:rsidRDefault="000B37DD" w:rsidP="000B37DD">
      <w:pPr>
        <w:rPr>
          <w:ins w:id="19" w:author="ola" w:date="2013-09-29T19:35:00Z"/>
        </w:rPr>
      </w:pPr>
      <w:ins w:id="20" w:author="ola" w:date="2013-09-29T19:35:00Z">
        <w:r>
          <w:t>User-Agent: Fiddler</w:t>
        </w:r>
      </w:ins>
    </w:p>
    <w:p w:rsidR="000B37DD" w:rsidRDefault="000B37DD" w:rsidP="000B37DD">
      <w:pPr>
        <w:rPr>
          <w:ins w:id="21" w:author="ola" w:date="2013-09-29T19:35:00Z"/>
        </w:rPr>
      </w:pPr>
      <w:ins w:id="22" w:author="ola" w:date="2013-09-29T19:35:00Z">
        <w:r>
          <w:t>Content-Type: text/</w:t>
        </w:r>
        <w:proofErr w:type="spellStart"/>
        <w:r>
          <w:t>json</w:t>
        </w:r>
        <w:proofErr w:type="spellEnd"/>
      </w:ins>
    </w:p>
    <w:p w:rsidR="000B37DD" w:rsidRDefault="000B37DD" w:rsidP="002D3C18">
      <w:pPr>
        <w:rPr>
          <w:ins w:id="23" w:author="ola" w:date="2013-09-29T19:35:00Z"/>
        </w:rPr>
      </w:pPr>
      <w:ins w:id="24" w:author="ola" w:date="2013-09-29T19:35:00Z">
        <w:r>
          <w:t>Host: 173.160.122.195</w:t>
        </w:r>
      </w:ins>
    </w:p>
    <w:p w:rsidR="002D3C18" w:rsidRPr="002D3C18" w:rsidRDefault="000B37DD" w:rsidP="00D927CF">
      <w:pPr>
        <w:rPr>
          <w:ins w:id="25" w:author="ola" w:date="2013-09-29T19:33:00Z"/>
        </w:rPr>
      </w:pPr>
      <w:proofErr w:type="spellStart"/>
      <w:proofErr w:type="gramStart"/>
      <w:ins w:id="26" w:author="ola" w:date="2013-09-29T19:35:00Z">
        <w:r>
          <w:t>apikey</w:t>
        </w:r>
        <w:proofErr w:type="spellEnd"/>
        <w:proofErr w:type="gramEnd"/>
        <w:r>
          <w:t xml:space="preserve">: </w:t>
        </w:r>
        <w:r w:rsidRPr="002D3C18">
          <w:rPr>
            <w:b/>
          </w:rPr>
          <w:t>460ad6f3-8216-469f-9b1c-52cffa5d812c</w:t>
        </w:r>
      </w:ins>
    </w:p>
    <w:p w:rsidR="002D3C18" w:rsidRPr="00E31C9F" w:rsidRDefault="002D3C18" w:rsidP="002D3C18">
      <w:pPr>
        <w:rPr>
          <w:ins w:id="27" w:author="ola" w:date="2013-09-29T19:39:00Z"/>
          <w:u w:val="single"/>
        </w:rPr>
      </w:pPr>
      <w:ins w:id="28" w:author="ola" w:date="2013-09-29T19:39:00Z">
        <w:r w:rsidRPr="00E31C9F">
          <w:rPr>
            <w:u w:val="single"/>
          </w:rPr>
          <w:t>b) Sample of Ajax calls with header included:</w:t>
        </w:r>
      </w:ins>
    </w:p>
    <w:p w:rsidR="002D3C18" w:rsidRPr="002D3C18" w:rsidRDefault="002D3C18" w:rsidP="002D3C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9" w:author="ola" w:date="2013-09-29T19:47:00Z"/>
          <w:rFonts w:ascii="Consolas" w:eastAsia="Times New Roman" w:hAnsi="Consolas" w:cs="Consolas"/>
          <w:color w:val="000000"/>
          <w:sz w:val="16"/>
          <w:szCs w:val="16"/>
        </w:rPr>
      </w:pPr>
      <w:ins w:id="30" w:author="ola" w:date="2013-09-29T19:47:00Z">
        <w:r w:rsidRPr="002D3C18">
          <w:rPr>
            <w:rFonts w:ascii="Consolas" w:eastAsia="Times New Roman" w:hAnsi="Consolas" w:cs="Consolas"/>
            <w:color w:val="000000"/>
            <w:sz w:val="16"/>
            <w:szCs w:val="16"/>
          </w:rPr>
          <w:t>$.</w:t>
        </w:r>
        <w:proofErr w:type="spellStart"/>
        <w:proofErr w:type="gramStart"/>
        <w:r w:rsidRPr="002D3C18">
          <w:rPr>
            <w:rFonts w:ascii="Consolas" w:eastAsia="Times New Roman" w:hAnsi="Consolas" w:cs="Consolas"/>
            <w:color w:val="000000"/>
            <w:sz w:val="16"/>
            <w:szCs w:val="16"/>
          </w:rPr>
          <w:t>ajax</w:t>
        </w:r>
        <w:proofErr w:type="spellEnd"/>
        <w:r w:rsidRPr="002D3C18">
          <w:rPr>
            <w:rFonts w:ascii="Consolas" w:eastAsia="Times New Roman" w:hAnsi="Consolas" w:cs="Consolas"/>
            <w:color w:val="000000"/>
            <w:sz w:val="16"/>
            <w:szCs w:val="16"/>
          </w:rPr>
          <w:t>({</w:t>
        </w:r>
        <w:proofErr w:type="gramEnd"/>
      </w:ins>
    </w:p>
    <w:p w:rsidR="002D3C18" w:rsidRPr="002D3C18" w:rsidRDefault="002D3C18" w:rsidP="002D3C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31" w:author="ola" w:date="2013-09-29T19:47:00Z"/>
          <w:rFonts w:ascii="Consolas" w:eastAsia="Times New Roman" w:hAnsi="Consolas" w:cs="Consolas"/>
          <w:color w:val="000000"/>
          <w:sz w:val="16"/>
          <w:szCs w:val="16"/>
        </w:rPr>
      </w:pPr>
      <w:ins w:id="32" w:author="ola" w:date="2013-09-29T19:47:00Z">
        <w:r w:rsidRPr="002D3C18">
          <w:rPr>
            <w:rFonts w:ascii="Consolas" w:eastAsia="Times New Roman" w:hAnsi="Consolas" w:cs="Consolas"/>
            <w:color w:val="000000"/>
            <w:sz w:val="16"/>
            <w:szCs w:val="16"/>
          </w:rPr>
          <w:t>                </w:t>
        </w:r>
        <w:proofErr w:type="gramStart"/>
        <w:r w:rsidRPr="002D3C18">
          <w:rPr>
            <w:rFonts w:ascii="Consolas" w:eastAsia="Times New Roman" w:hAnsi="Consolas" w:cs="Consolas"/>
            <w:color w:val="000000"/>
            <w:sz w:val="16"/>
            <w:szCs w:val="16"/>
          </w:rPr>
          <w:t>type</w:t>
        </w:r>
        <w:proofErr w:type="gramEnd"/>
        <w:r w:rsidRPr="002D3C18">
          <w:rPr>
            <w:rFonts w:ascii="Consolas" w:eastAsia="Times New Roman" w:hAnsi="Consolas" w:cs="Consolas"/>
            <w:color w:val="000000"/>
            <w:sz w:val="16"/>
            <w:szCs w:val="16"/>
          </w:rPr>
          <w:t>: </w:t>
        </w:r>
        <w:r w:rsidRPr="002D3C18">
          <w:rPr>
            <w:rFonts w:ascii="Consolas" w:eastAsia="Times New Roman" w:hAnsi="Consolas" w:cs="Consolas"/>
            <w:color w:val="800000"/>
            <w:sz w:val="16"/>
            <w:szCs w:val="16"/>
          </w:rPr>
          <w:t>"GET"</w:t>
        </w:r>
        <w:r w:rsidRPr="002D3C18">
          <w:rPr>
            <w:rFonts w:ascii="Consolas" w:eastAsia="Times New Roman" w:hAnsi="Consolas" w:cs="Consolas"/>
            <w:color w:val="000000"/>
            <w:sz w:val="16"/>
            <w:szCs w:val="16"/>
          </w:rPr>
          <w:t>,</w:t>
        </w:r>
      </w:ins>
    </w:p>
    <w:p w:rsidR="002D3C18" w:rsidRPr="002D3C18" w:rsidRDefault="002D3C18" w:rsidP="002D3C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33" w:author="ola" w:date="2013-09-29T19:47:00Z"/>
          <w:rFonts w:ascii="Consolas" w:eastAsia="Times New Roman" w:hAnsi="Consolas" w:cs="Consolas"/>
          <w:color w:val="000000"/>
          <w:sz w:val="16"/>
          <w:szCs w:val="16"/>
        </w:rPr>
      </w:pPr>
      <w:ins w:id="34" w:author="ola" w:date="2013-09-29T19:47:00Z">
        <w:r w:rsidRPr="002D3C18">
          <w:rPr>
            <w:rFonts w:ascii="Consolas" w:eastAsia="Times New Roman" w:hAnsi="Consolas" w:cs="Consolas"/>
            <w:color w:val="000000"/>
            <w:sz w:val="16"/>
            <w:szCs w:val="16"/>
          </w:rPr>
          <w:t>                </w:t>
        </w:r>
        <w:proofErr w:type="gramStart"/>
        <w:r w:rsidRPr="002D3C18">
          <w:rPr>
            <w:rFonts w:ascii="Consolas" w:eastAsia="Times New Roman" w:hAnsi="Consolas" w:cs="Consolas"/>
            <w:color w:val="000000"/>
            <w:sz w:val="16"/>
            <w:szCs w:val="16"/>
          </w:rPr>
          <w:t>url</w:t>
        </w:r>
        <w:proofErr w:type="gramEnd"/>
        <w:r w:rsidRPr="002D3C18">
          <w:rPr>
            <w:rFonts w:ascii="Consolas" w:eastAsia="Times New Roman" w:hAnsi="Consolas" w:cs="Consolas"/>
            <w:color w:val="000000"/>
            <w:sz w:val="16"/>
            <w:szCs w:val="16"/>
          </w:rPr>
          <w:t>: geoserviceurl + </w:t>
        </w:r>
        <w:r w:rsidRPr="002D3C18">
          <w:rPr>
            <w:rFonts w:ascii="Consolas" w:eastAsia="Times New Roman" w:hAnsi="Consolas" w:cs="Consolas"/>
            <w:color w:val="800000"/>
            <w:sz w:val="16"/>
            <w:szCs w:val="16"/>
          </w:rPr>
          <w:t>"getfilteredcitiesbycountryandfilter/"</w:t>
        </w:r>
        <w:r w:rsidRPr="002D3C18">
          <w:rPr>
            <w:rFonts w:ascii="Consolas" w:eastAsia="Times New Roman" w:hAnsi="Consolas" w:cs="Consolas"/>
            <w:color w:val="000000"/>
            <w:sz w:val="16"/>
            <w:szCs w:val="16"/>
          </w:rPr>
          <w:t> + country + </w:t>
        </w:r>
        <w:r w:rsidRPr="002D3C18">
          <w:rPr>
            <w:rFonts w:ascii="Consolas" w:eastAsia="Times New Roman" w:hAnsi="Consolas" w:cs="Consolas"/>
            <w:color w:val="800000"/>
            <w:sz w:val="16"/>
            <w:szCs w:val="16"/>
          </w:rPr>
          <w:t>"/"</w:t>
        </w:r>
        <w:r w:rsidRPr="002D3C18">
          <w:rPr>
            <w:rFonts w:ascii="Consolas" w:eastAsia="Times New Roman" w:hAnsi="Consolas" w:cs="Consolas"/>
            <w:color w:val="000000"/>
            <w:sz w:val="16"/>
            <w:szCs w:val="16"/>
          </w:rPr>
          <w:t> + filter,</w:t>
        </w:r>
      </w:ins>
    </w:p>
    <w:p w:rsidR="002D3C18" w:rsidRPr="002D3C18" w:rsidRDefault="002D3C18" w:rsidP="002D3C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35" w:author="ola" w:date="2013-09-29T19:47:00Z"/>
          <w:rFonts w:ascii="Consolas" w:eastAsia="Times New Roman" w:hAnsi="Consolas" w:cs="Consolas"/>
          <w:color w:val="000000"/>
          <w:sz w:val="16"/>
          <w:szCs w:val="16"/>
        </w:rPr>
      </w:pPr>
      <w:ins w:id="36" w:author="ola" w:date="2013-09-29T19:47:00Z">
        <w:r w:rsidRPr="002D3C18">
          <w:rPr>
            <w:rFonts w:ascii="Consolas" w:eastAsia="Times New Roman" w:hAnsi="Consolas" w:cs="Consolas"/>
            <w:color w:val="000000"/>
            <w:sz w:val="16"/>
            <w:szCs w:val="16"/>
          </w:rPr>
          <w:t>                </w:t>
        </w:r>
        <w:proofErr w:type="spellStart"/>
        <w:proofErr w:type="gramStart"/>
        <w:r w:rsidRPr="002D3C18">
          <w:rPr>
            <w:rFonts w:ascii="Consolas" w:eastAsia="Times New Roman" w:hAnsi="Consolas" w:cs="Consolas"/>
            <w:color w:val="000000"/>
            <w:sz w:val="16"/>
            <w:szCs w:val="16"/>
          </w:rPr>
          <w:t>contentType</w:t>
        </w:r>
        <w:proofErr w:type="spellEnd"/>
        <w:proofErr w:type="gramEnd"/>
        <w:r w:rsidRPr="002D3C18">
          <w:rPr>
            <w:rFonts w:ascii="Consolas" w:eastAsia="Times New Roman" w:hAnsi="Consolas" w:cs="Consolas"/>
            <w:color w:val="000000"/>
            <w:sz w:val="16"/>
            <w:szCs w:val="16"/>
          </w:rPr>
          <w:t>: </w:t>
        </w:r>
        <w:r w:rsidRPr="002D3C18">
          <w:rPr>
            <w:rFonts w:ascii="Consolas" w:eastAsia="Times New Roman" w:hAnsi="Consolas" w:cs="Consolas"/>
            <w:color w:val="800000"/>
            <w:sz w:val="16"/>
            <w:szCs w:val="16"/>
          </w:rPr>
          <w:t>'application/</w:t>
        </w:r>
        <w:proofErr w:type="spellStart"/>
        <w:r w:rsidRPr="002D3C18">
          <w:rPr>
            <w:rFonts w:ascii="Consolas" w:eastAsia="Times New Roman" w:hAnsi="Consolas" w:cs="Consolas"/>
            <w:color w:val="800000"/>
            <w:sz w:val="16"/>
            <w:szCs w:val="16"/>
          </w:rPr>
          <w:t>json</w:t>
        </w:r>
        <w:proofErr w:type="spellEnd"/>
        <w:r w:rsidRPr="002D3C18">
          <w:rPr>
            <w:rFonts w:ascii="Consolas" w:eastAsia="Times New Roman" w:hAnsi="Consolas" w:cs="Consolas"/>
            <w:color w:val="800000"/>
            <w:sz w:val="16"/>
            <w:szCs w:val="16"/>
          </w:rPr>
          <w:t>'</w:t>
        </w:r>
        <w:r w:rsidRPr="002D3C18">
          <w:rPr>
            <w:rFonts w:ascii="Consolas" w:eastAsia="Times New Roman" w:hAnsi="Consolas" w:cs="Consolas"/>
            <w:color w:val="000000"/>
            <w:sz w:val="16"/>
            <w:szCs w:val="16"/>
          </w:rPr>
          <w:t>,</w:t>
        </w:r>
      </w:ins>
    </w:p>
    <w:p w:rsidR="002D3C18" w:rsidRPr="002D3C18" w:rsidRDefault="002D3C18" w:rsidP="002D3C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37" w:author="ola" w:date="2013-09-29T19:47:00Z"/>
          <w:rFonts w:ascii="Consolas" w:eastAsia="Times New Roman" w:hAnsi="Consolas" w:cs="Consolas"/>
          <w:color w:val="000000"/>
          <w:sz w:val="16"/>
          <w:szCs w:val="16"/>
        </w:rPr>
      </w:pPr>
      <w:ins w:id="38" w:author="ola" w:date="2013-09-29T19:47:00Z">
        <w:r w:rsidRPr="002D3C18">
          <w:rPr>
            <w:rFonts w:ascii="Consolas" w:eastAsia="Times New Roman" w:hAnsi="Consolas" w:cs="Consolas"/>
            <w:color w:val="000000"/>
            <w:sz w:val="16"/>
            <w:szCs w:val="16"/>
          </w:rPr>
          <w:t>                </w:t>
        </w:r>
        <w:proofErr w:type="spellStart"/>
        <w:proofErr w:type="gramStart"/>
        <w:r w:rsidRPr="002D3C18">
          <w:rPr>
            <w:rFonts w:ascii="Consolas" w:eastAsia="Times New Roman" w:hAnsi="Consolas" w:cs="Consolas"/>
            <w:color w:val="000000"/>
            <w:sz w:val="16"/>
            <w:szCs w:val="16"/>
          </w:rPr>
          <w:t>xhrFields</w:t>
        </w:r>
        <w:proofErr w:type="spellEnd"/>
        <w:proofErr w:type="gramEnd"/>
        <w:r w:rsidRPr="002D3C18">
          <w:rPr>
            <w:rFonts w:ascii="Consolas" w:eastAsia="Times New Roman" w:hAnsi="Consolas" w:cs="Consolas"/>
            <w:color w:val="000000"/>
            <w:sz w:val="16"/>
            <w:szCs w:val="16"/>
          </w:rPr>
          <w:t>: {</w:t>
        </w:r>
      </w:ins>
    </w:p>
    <w:p w:rsidR="002D3C18" w:rsidRPr="002D3C18" w:rsidRDefault="002D3C18" w:rsidP="002D3C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39" w:author="ola" w:date="2013-09-29T19:47:00Z"/>
          <w:rFonts w:ascii="Consolas" w:eastAsia="Times New Roman" w:hAnsi="Consolas" w:cs="Consolas"/>
          <w:color w:val="000000"/>
          <w:sz w:val="16"/>
          <w:szCs w:val="16"/>
        </w:rPr>
      </w:pPr>
      <w:ins w:id="40" w:author="ola" w:date="2013-09-29T19:47:00Z">
        <w:r w:rsidRPr="002D3C18">
          <w:rPr>
            <w:rFonts w:ascii="Consolas" w:eastAsia="Times New Roman" w:hAnsi="Consolas" w:cs="Consolas"/>
            <w:color w:val="000000"/>
            <w:sz w:val="16"/>
            <w:szCs w:val="16"/>
          </w:rPr>
          <w:t>                    </w:t>
        </w:r>
        <w:proofErr w:type="spellStart"/>
        <w:proofErr w:type="gramStart"/>
        <w:r w:rsidRPr="002D3C18">
          <w:rPr>
            <w:rFonts w:ascii="Consolas" w:eastAsia="Times New Roman" w:hAnsi="Consolas" w:cs="Consolas"/>
            <w:color w:val="000000"/>
            <w:sz w:val="16"/>
            <w:szCs w:val="16"/>
          </w:rPr>
          <w:t>withCredentials</w:t>
        </w:r>
        <w:proofErr w:type="spellEnd"/>
        <w:proofErr w:type="gramEnd"/>
        <w:r w:rsidRPr="002D3C18">
          <w:rPr>
            <w:rFonts w:ascii="Consolas" w:eastAsia="Times New Roman" w:hAnsi="Consolas" w:cs="Consolas"/>
            <w:color w:val="000000"/>
            <w:sz w:val="16"/>
            <w:szCs w:val="16"/>
          </w:rPr>
          <w:t>: </w:t>
        </w:r>
        <w:r w:rsidRPr="002D3C18">
          <w:rPr>
            <w:rFonts w:ascii="Consolas" w:eastAsia="Times New Roman" w:hAnsi="Consolas" w:cs="Consolas"/>
            <w:color w:val="0000FF"/>
            <w:sz w:val="16"/>
            <w:szCs w:val="16"/>
          </w:rPr>
          <w:t>false</w:t>
        </w:r>
      </w:ins>
    </w:p>
    <w:p w:rsidR="002D3C18" w:rsidRPr="002D3C18" w:rsidRDefault="002D3C18" w:rsidP="002D3C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41" w:author="ola" w:date="2013-09-29T19:47:00Z"/>
          <w:rFonts w:ascii="Consolas" w:eastAsia="Times New Roman" w:hAnsi="Consolas" w:cs="Consolas"/>
          <w:color w:val="000000"/>
          <w:sz w:val="16"/>
          <w:szCs w:val="16"/>
        </w:rPr>
      </w:pPr>
      <w:ins w:id="42" w:author="ola" w:date="2013-09-29T19:47:00Z">
        <w:r w:rsidRPr="002D3C18">
          <w:rPr>
            <w:rFonts w:ascii="Consolas" w:eastAsia="Times New Roman" w:hAnsi="Consolas" w:cs="Consolas"/>
            <w:color w:val="000000"/>
            <w:sz w:val="16"/>
            <w:szCs w:val="16"/>
          </w:rPr>
          <w:t>                },</w:t>
        </w:r>
      </w:ins>
    </w:p>
    <w:p w:rsidR="002D3C18" w:rsidRPr="002D3C18" w:rsidRDefault="002D3C18" w:rsidP="002D3C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43" w:author="ola" w:date="2013-09-29T19:47:00Z"/>
          <w:rFonts w:ascii="Consolas" w:eastAsia="Times New Roman" w:hAnsi="Consolas" w:cs="Consolas"/>
          <w:color w:val="000000"/>
          <w:sz w:val="16"/>
          <w:szCs w:val="16"/>
        </w:rPr>
      </w:pPr>
      <w:ins w:id="44" w:author="ola" w:date="2013-09-29T19:47:00Z">
        <w:r w:rsidRPr="002D3C18">
          <w:rPr>
            <w:rFonts w:ascii="Consolas" w:eastAsia="Times New Roman" w:hAnsi="Consolas" w:cs="Consolas"/>
            <w:color w:val="000000"/>
            <w:sz w:val="16"/>
            <w:szCs w:val="16"/>
          </w:rPr>
          <w:t>                </w:t>
        </w:r>
        <w:proofErr w:type="spellStart"/>
        <w:proofErr w:type="gramStart"/>
        <w:r w:rsidRPr="002D3C18">
          <w:rPr>
            <w:rFonts w:ascii="Consolas" w:eastAsia="Times New Roman" w:hAnsi="Consolas" w:cs="Consolas"/>
            <w:color w:val="000000"/>
            <w:sz w:val="16"/>
            <w:szCs w:val="16"/>
          </w:rPr>
          <w:t>beforeSend</w:t>
        </w:r>
        <w:proofErr w:type="spellEnd"/>
        <w:proofErr w:type="gramEnd"/>
        <w:r w:rsidRPr="002D3C18">
          <w:rPr>
            <w:rFonts w:ascii="Consolas" w:eastAsia="Times New Roman" w:hAnsi="Consolas" w:cs="Consolas"/>
            <w:color w:val="000000"/>
            <w:sz w:val="16"/>
            <w:szCs w:val="16"/>
          </w:rPr>
          <w:t>: </w:t>
        </w:r>
        <w:r w:rsidRPr="002D3C18">
          <w:rPr>
            <w:rFonts w:ascii="Consolas" w:eastAsia="Times New Roman" w:hAnsi="Consolas" w:cs="Consolas"/>
            <w:color w:val="0000FF"/>
            <w:sz w:val="16"/>
            <w:szCs w:val="16"/>
          </w:rPr>
          <w:t>function</w:t>
        </w:r>
        <w:r w:rsidRPr="002D3C18">
          <w:rPr>
            <w:rFonts w:ascii="Consolas" w:eastAsia="Times New Roman" w:hAnsi="Consolas" w:cs="Consolas"/>
            <w:color w:val="000000"/>
            <w:sz w:val="16"/>
            <w:szCs w:val="16"/>
          </w:rPr>
          <w:t> (</w:t>
        </w:r>
        <w:proofErr w:type="spellStart"/>
        <w:r w:rsidRPr="002D3C18">
          <w:rPr>
            <w:rFonts w:ascii="Consolas" w:eastAsia="Times New Roman" w:hAnsi="Consolas" w:cs="Consolas"/>
            <w:color w:val="000000"/>
            <w:sz w:val="16"/>
            <w:szCs w:val="16"/>
          </w:rPr>
          <w:t>xhr</w:t>
        </w:r>
        <w:proofErr w:type="spellEnd"/>
        <w:r w:rsidRPr="002D3C18">
          <w:rPr>
            <w:rFonts w:ascii="Consolas" w:eastAsia="Times New Roman" w:hAnsi="Consolas" w:cs="Consolas"/>
            <w:color w:val="000000"/>
            <w:sz w:val="16"/>
            <w:szCs w:val="16"/>
          </w:rPr>
          <w:t>) {</w:t>
        </w:r>
      </w:ins>
    </w:p>
    <w:p w:rsidR="002D3C18" w:rsidRPr="002D3C18" w:rsidRDefault="002D3C18" w:rsidP="002D3C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45" w:author="ola" w:date="2013-09-29T19:47:00Z"/>
          <w:rFonts w:ascii="Consolas" w:eastAsia="Times New Roman" w:hAnsi="Consolas" w:cs="Consolas"/>
          <w:color w:val="000000"/>
          <w:sz w:val="16"/>
          <w:szCs w:val="16"/>
        </w:rPr>
      </w:pPr>
      <w:ins w:id="46" w:author="ola" w:date="2013-09-29T19:47:00Z">
        <w:r w:rsidRPr="002D3C18">
          <w:rPr>
            <w:rFonts w:ascii="Consolas" w:eastAsia="Times New Roman" w:hAnsi="Consolas" w:cs="Consolas"/>
            <w:color w:val="000000"/>
            <w:sz w:val="16"/>
            <w:szCs w:val="16"/>
          </w:rPr>
          <w:t>                    </w:t>
        </w:r>
        <w:proofErr w:type="gramStart"/>
        <w:r w:rsidRPr="002D3C18">
          <w:rPr>
            <w:rFonts w:ascii="Consolas" w:eastAsia="Times New Roman" w:hAnsi="Consolas" w:cs="Consolas"/>
            <w:color w:val="000000"/>
            <w:sz w:val="16"/>
            <w:szCs w:val="16"/>
          </w:rPr>
          <w:t>xhr.setRequestHeader(</w:t>
        </w:r>
        <w:proofErr w:type="gramEnd"/>
        <w:r w:rsidRPr="002D3C18">
          <w:rPr>
            <w:rFonts w:ascii="Consolas" w:eastAsia="Times New Roman" w:hAnsi="Consolas" w:cs="Consolas"/>
            <w:color w:val="800000"/>
            <w:sz w:val="16"/>
            <w:szCs w:val="16"/>
          </w:rPr>
          <w:t>'apikey'</w:t>
        </w:r>
        <w:r w:rsidRPr="002D3C18">
          <w:rPr>
            <w:rFonts w:ascii="Consolas" w:eastAsia="Times New Roman" w:hAnsi="Consolas" w:cs="Consolas"/>
            <w:color w:val="000000"/>
            <w:sz w:val="16"/>
            <w:szCs w:val="16"/>
          </w:rPr>
          <w:t>, </w:t>
        </w:r>
        <w:r w:rsidRPr="002D3C18">
          <w:rPr>
            <w:rFonts w:ascii="Consolas" w:eastAsia="Times New Roman" w:hAnsi="Consolas" w:cs="Consolas"/>
            <w:color w:val="800000"/>
            <w:sz w:val="16"/>
            <w:szCs w:val="16"/>
          </w:rPr>
          <w:t>'460ad6f3-8216-469f-9b1c-52cffa5d812c'</w:t>
        </w:r>
        <w:r w:rsidRPr="002D3C18">
          <w:rPr>
            <w:rFonts w:ascii="Consolas" w:eastAsia="Times New Roman" w:hAnsi="Consolas" w:cs="Consolas"/>
            <w:color w:val="000000"/>
            <w:sz w:val="16"/>
            <w:szCs w:val="16"/>
          </w:rPr>
          <w:t>);</w:t>
        </w:r>
      </w:ins>
    </w:p>
    <w:p w:rsidR="002D3C18" w:rsidRPr="002D3C18" w:rsidRDefault="002D3C18" w:rsidP="002D3C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47" w:author="ola" w:date="2013-09-29T19:47:00Z"/>
          <w:rFonts w:ascii="Consolas" w:eastAsia="Times New Roman" w:hAnsi="Consolas" w:cs="Consolas"/>
          <w:color w:val="000000"/>
          <w:sz w:val="16"/>
          <w:szCs w:val="16"/>
        </w:rPr>
      </w:pPr>
      <w:ins w:id="48" w:author="ola" w:date="2013-09-29T19:47:00Z">
        <w:r w:rsidRPr="002D3C18">
          <w:rPr>
            <w:rFonts w:ascii="Consolas" w:eastAsia="Times New Roman" w:hAnsi="Consolas" w:cs="Consolas"/>
            <w:color w:val="000000"/>
            <w:sz w:val="16"/>
            <w:szCs w:val="16"/>
          </w:rPr>
          <w:t>                },</w:t>
        </w:r>
      </w:ins>
    </w:p>
    <w:p w:rsidR="002D3C18" w:rsidRPr="002D3C18" w:rsidRDefault="002D3C18" w:rsidP="002D3C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49" w:author="ola" w:date="2013-09-29T19:47:00Z"/>
          <w:rFonts w:ascii="Consolas" w:eastAsia="Times New Roman" w:hAnsi="Consolas" w:cs="Consolas"/>
          <w:color w:val="000000"/>
          <w:sz w:val="16"/>
          <w:szCs w:val="16"/>
        </w:rPr>
      </w:pPr>
      <w:ins w:id="50" w:author="ola" w:date="2013-09-29T19:47:00Z">
        <w:r w:rsidRPr="002D3C18">
          <w:rPr>
            <w:rFonts w:ascii="Consolas" w:eastAsia="Times New Roman" w:hAnsi="Consolas" w:cs="Consolas"/>
            <w:color w:val="000000"/>
            <w:sz w:val="16"/>
            <w:szCs w:val="16"/>
          </w:rPr>
          <w:t>                </w:t>
        </w:r>
        <w:proofErr w:type="gramStart"/>
        <w:r w:rsidRPr="002D3C18">
          <w:rPr>
            <w:rFonts w:ascii="Consolas" w:eastAsia="Times New Roman" w:hAnsi="Consolas" w:cs="Consolas"/>
            <w:color w:val="000000"/>
            <w:sz w:val="16"/>
            <w:szCs w:val="16"/>
          </w:rPr>
          <w:t>headers</w:t>
        </w:r>
        <w:proofErr w:type="gramEnd"/>
        <w:r w:rsidRPr="002D3C18">
          <w:rPr>
            <w:rFonts w:ascii="Consolas" w:eastAsia="Times New Roman" w:hAnsi="Consolas" w:cs="Consolas"/>
            <w:color w:val="000000"/>
            <w:sz w:val="16"/>
            <w:szCs w:val="16"/>
          </w:rPr>
          <w:t>: {</w:t>
        </w:r>
      </w:ins>
    </w:p>
    <w:p w:rsidR="002D3C18" w:rsidRPr="002D3C18" w:rsidRDefault="002D3C18" w:rsidP="002D3C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51" w:author="ola" w:date="2013-09-29T19:47:00Z"/>
          <w:rFonts w:ascii="Consolas" w:eastAsia="Times New Roman" w:hAnsi="Consolas" w:cs="Consolas"/>
          <w:color w:val="000000"/>
          <w:sz w:val="16"/>
          <w:szCs w:val="16"/>
        </w:rPr>
      </w:pPr>
      <w:ins w:id="52" w:author="ola" w:date="2013-09-29T19:47:00Z">
        <w:r w:rsidRPr="002D3C18">
          <w:rPr>
            <w:rFonts w:ascii="Consolas" w:eastAsia="Times New Roman" w:hAnsi="Consolas" w:cs="Consolas"/>
            <w:color w:val="000000"/>
            <w:sz w:val="16"/>
            <w:szCs w:val="16"/>
          </w:rPr>
          <w:t>                },</w:t>
        </w:r>
      </w:ins>
    </w:p>
    <w:p w:rsidR="002D3C18" w:rsidRPr="002D3C18" w:rsidRDefault="002D3C18" w:rsidP="002D3C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53" w:author="ola" w:date="2013-09-29T19:47:00Z"/>
          <w:rFonts w:ascii="Consolas" w:eastAsia="Times New Roman" w:hAnsi="Consolas" w:cs="Consolas"/>
          <w:color w:val="000000"/>
          <w:sz w:val="16"/>
          <w:szCs w:val="16"/>
        </w:rPr>
      </w:pPr>
      <w:ins w:id="54" w:author="ola" w:date="2013-09-29T19:47:00Z">
        <w:r w:rsidRPr="002D3C18">
          <w:rPr>
            <w:rFonts w:ascii="Consolas" w:eastAsia="Times New Roman" w:hAnsi="Consolas" w:cs="Consolas"/>
            <w:color w:val="000000"/>
            <w:sz w:val="16"/>
            <w:szCs w:val="16"/>
          </w:rPr>
          <w:t>                </w:t>
        </w:r>
        <w:proofErr w:type="gramStart"/>
        <w:r w:rsidRPr="002D3C18">
          <w:rPr>
            <w:rFonts w:ascii="Consolas" w:eastAsia="Times New Roman" w:hAnsi="Consolas" w:cs="Consolas"/>
            <w:color w:val="000000"/>
            <w:sz w:val="16"/>
            <w:szCs w:val="16"/>
          </w:rPr>
          <w:t>success</w:t>
        </w:r>
        <w:proofErr w:type="gramEnd"/>
        <w:r w:rsidRPr="002D3C18">
          <w:rPr>
            <w:rFonts w:ascii="Consolas" w:eastAsia="Times New Roman" w:hAnsi="Consolas" w:cs="Consolas"/>
            <w:color w:val="000000"/>
            <w:sz w:val="16"/>
            <w:szCs w:val="16"/>
          </w:rPr>
          <w:t>: </w:t>
        </w:r>
        <w:r w:rsidRPr="002D3C18">
          <w:rPr>
            <w:rFonts w:ascii="Consolas" w:eastAsia="Times New Roman" w:hAnsi="Consolas" w:cs="Consolas"/>
            <w:color w:val="0000FF"/>
            <w:sz w:val="16"/>
            <w:szCs w:val="16"/>
          </w:rPr>
          <w:t>function</w:t>
        </w:r>
        <w:r w:rsidRPr="002D3C18">
          <w:rPr>
            <w:rFonts w:ascii="Consolas" w:eastAsia="Times New Roman" w:hAnsi="Consolas" w:cs="Consolas"/>
            <w:color w:val="000000"/>
            <w:sz w:val="16"/>
            <w:szCs w:val="16"/>
          </w:rPr>
          <w:t> (data) {</w:t>
        </w:r>
      </w:ins>
    </w:p>
    <w:p w:rsidR="002D3C18" w:rsidRPr="002D3C18" w:rsidRDefault="002D3C18" w:rsidP="002D3C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55" w:author="ola" w:date="2013-09-29T19:47:00Z"/>
          <w:rFonts w:ascii="Consolas" w:eastAsia="Times New Roman" w:hAnsi="Consolas" w:cs="Consolas"/>
          <w:color w:val="000000"/>
          <w:sz w:val="16"/>
          <w:szCs w:val="16"/>
        </w:rPr>
      </w:pPr>
      <w:ins w:id="56" w:author="ola" w:date="2013-09-29T19:47:00Z">
        <w:r w:rsidRPr="002D3C18">
          <w:rPr>
            <w:rFonts w:ascii="Consolas" w:eastAsia="Times New Roman" w:hAnsi="Consolas" w:cs="Consolas"/>
            <w:color w:val="000000"/>
            <w:sz w:val="16"/>
            <w:szCs w:val="16"/>
          </w:rPr>
          <w:t>                    </w:t>
        </w:r>
        <w:r w:rsidRPr="002D3C18">
          <w:rPr>
            <w:rFonts w:ascii="Consolas" w:eastAsia="Times New Roman" w:hAnsi="Consolas" w:cs="Consolas"/>
            <w:color w:val="006400"/>
            <w:sz w:val="16"/>
            <w:szCs w:val="16"/>
          </w:rPr>
          <w:t>//</w:t>
        </w:r>
        <w:proofErr w:type="gramStart"/>
        <w:r w:rsidRPr="002D3C18">
          <w:rPr>
            <w:rFonts w:ascii="Consolas" w:eastAsia="Times New Roman" w:hAnsi="Consolas" w:cs="Consolas"/>
            <w:color w:val="006400"/>
            <w:sz w:val="16"/>
            <w:szCs w:val="16"/>
          </w:rPr>
          <w:t>  self.Employees</w:t>
        </w:r>
        <w:proofErr w:type="gramEnd"/>
        <w:r w:rsidRPr="002D3C18">
          <w:rPr>
            <w:rFonts w:ascii="Consolas" w:eastAsia="Times New Roman" w:hAnsi="Consolas" w:cs="Consolas"/>
            <w:color w:val="006400"/>
            <w:sz w:val="16"/>
            <w:szCs w:val="16"/>
          </w:rPr>
          <w:t>(data); //Put the response in ObservableArray</w:t>
        </w:r>
      </w:ins>
    </w:p>
    <w:p w:rsidR="002D3C18" w:rsidRPr="002D3C18" w:rsidRDefault="002D3C18" w:rsidP="002D3C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57" w:author="ola" w:date="2013-09-29T19:47:00Z"/>
          <w:rFonts w:ascii="Consolas" w:eastAsia="Times New Roman" w:hAnsi="Consolas" w:cs="Consolas"/>
          <w:color w:val="000000"/>
          <w:sz w:val="16"/>
          <w:szCs w:val="16"/>
        </w:rPr>
      </w:pPr>
      <w:ins w:id="58" w:author="ola" w:date="2013-09-29T19:47:00Z">
        <w:r w:rsidRPr="002D3C18">
          <w:rPr>
            <w:rFonts w:ascii="Consolas" w:eastAsia="Times New Roman" w:hAnsi="Consolas" w:cs="Consolas"/>
            <w:color w:val="000000"/>
            <w:sz w:val="16"/>
            <w:szCs w:val="16"/>
          </w:rPr>
          <w:t>                    </w:t>
        </w:r>
        <w:r w:rsidRPr="002D3C18">
          <w:rPr>
            <w:rFonts w:ascii="Consolas" w:eastAsia="Times New Roman" w:hAnsi="Consolas" w:cs="Consolas"/>
            <w:color w:val="006400"/>
            <w:sz w:val="16"/>
            <w:szCs w:val="16"/>
          </w:rPr>
          <w:t>// return new </w:t>
        </w:r>
        <w:proofErr w:type="spellStart"/>
        <w:proofErr w:type="gramStart"/>
        <w:r w:rsidRPr="002D3C18">
          <w:rPr>
            <w:rFonts w:ascii="Consolas" w:eastAsia="Times New Roman" w:hAnsi="Consolas" w:cs="Consolas"/>
            <w:color w:val="006400"/>
            <w:sz w:val="16"/>
            <w:szCs w:val="16"/>
          </w:rPr>
          <w:t>listitem</w:t>
        </w:r>
        <w:proofErr w:type="spellEnd"/>
        <w:r w:rsidRPr="002D3C18">
          <w:rPr>
            <w:rFonts w:ascii="Consolas" w:eastAsia="Times New Roman" w:hAnsi="Consolas" w:cs="Consolas"/>
            <w:color w:val="006400"/>
            <w:sz w:val="16"/>
            <w:szCs w:val="16"/>
          </w:rPr>
          <w:t>(</w:t>
        </w:r>
        <w:proofErr w:type="gramEnd"/>
        <w:r w:rsidRPr="002D3C18">
          <w:rPr>
            <w:rFonts w:ascii="Consolas" w:eastAsia="Times New Roman" w:hAnsi="Consolas" w:cs="Consolas"/>
            <w:color w:val="006400"/>
            <w:sz w:val="16"/>
            <w:szCs w:val="16"/>
          </w:rPr>
          <w:t>data);</w:t>
        </w:r>
      </w:ins>
    </w:p>
    <w:p w:rsidR="002D3C18" w:rsidRPr="002D3C18" w:rsidRDefault="002D3C18" w:rsidP="002D3C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59" w:author="ola" w:date="2013-09-29T19:47:00Z"/>
          <w:rFonts w:ascii="Consolas" w:eastAsia="Times New Roman" w:hAnsi="Consolas" w:cs="Consolas"/>
          <w:color w:val="000000"/>
          <w:sz w:val="16"/>
          <w:szCs w:val="16"/>
        </w:rPr>
      </w:pPr>
      <w:ins w:id="60" w:author="ola" w:date="2013-09-29T19:47:00Z">
        <w:r w:rsidRPr="002D3C18">
          <w:rPr>
            <w:rFonts w:ascii="Consolas" w:eastAsia="Times New Roman" w:hAnsi="Consolas" w:cs="Consolas"/>
            <w:color w:val="000000"/>
            <w:sz w:val="16"/>
            <w:szCs w:val="16"/>
          </w:rPr>
          <w:t>                    </w:t>
        </w:r>
        <w:r w:rsidRPr="002D3C18">
          <w:rPr>
            <w:rFonts w:ascii="Consolas" w:eastAsia="Times New Roman" w:hAnsi="Consolas" w:cs="Consolas"/>
            <w:color w:val="006400"/>
            <w:sz w:val="16"/>
            <w:szCs w:val="16"/>
          </w:rPr>
          <w:t>// </w:t>
        </w:r>
        <w:proofErr w:type="spellStart"/>
        <w:r w:rsidRPr="002D3C18">
          <w:rPr>
            <w:rFonts w:ascii="Consolas" w:eastAsia="Times New Roman" w:hAnsi="Consolas" w:cs="Consolas"/>
            <w:color w:val="006400"/>
            <w:sz w:val="16"/>
            <w:szCs w:val="16"/>
          </w:rPr>
          <w:t>var</w:t>
        </w:r>
        <w:proofErr w:type="spellEnd"/>
        <w:r w:rsidRPr="002D3C18">
          <w:rPr>
            <w:rFonts w:ascii="Consolas" w:eastAsia="Times New Roman" w:hAnsi="Consolas" w:cs="Consolas"/>
            <w:color w:val="006400"/>
            <w:sz w:val="16"/>
            <w:szCs w:val="16"/>
          </w:rPr>
          <w:t> </w:t>
        </w:r>
        <w:proofErr w:type="spellStart"/>
        <w:r w:rsidRPr="002D3C18">
          <w:rPr>
            <w:rFonts w:ascii="Consolas" w:eastAsia="Times New Roman" w:hAnsi="Consolas" w:cs="Consolas"/>
            <w:color w:val="006400"/>
            <w:sz w:val="16"/>
            <w:szCs w:val="16"/>
          </w:rPr>
          <w:t>obj</w:t>
        </w:r>
        <w:proofErr w:type="spellEnd"/>
        <w:r w:rsidRPr="002D3C18">
          <w:rPr>
            <w:rFonts w:ascii="Consolas" w:eastAsia="Times New Roman" w:hAnsi="Consolas" w:cs="Consolas"/>
            <w:color w:val="006400"/>
            <w:sz w:val="16"/>
            <w:szCs w:val="16"/>
          </w:rPr>
          <w:t> = </w:t>
        </w:r>
        <w:proofErr w:type="spellStart"/>
        <w:proofErr w:type="gramStart"/>
        <w:r w:rsidRPr="002D3C18">
          <w:rPr>
            <w:rFonts w:ascii="Consolas" w:eastAsia="Times New Roman" w:hAnsi="Consolas" w:cs="Consolas"/>
            <w:color w:val="006400"/>
            <w:sz w:val="16"/>
            <w:szCs w:val="16"/>
          </w:rPr>
          <w:t>jQuery.parseJSON</w:t>
        </w:r>
        <w:proofErr w:type="spellEnd"/>
        <w:r w:rsidRPr="002D3C18">
          <w:rPr>
            <w:rFonts w:ascii="Consolas" w:eastAsia="Times New Roman" w:hAnsi="Consolas" w:cs="Consolas"/>
            <w:color w:val="006400"/>
            <w:sz w:val="16"/>
            <w:szCs w:val="16"/>
          </w:rPr>
          <w:t>(</w:t>
        </w:r>
        <w:proofErr w:type="gramEnd"/>
        <w:r w:rsidRPr="002D3C18">
          <w:rPr>
            <w:rFonts w:ascii="Consolas" w:eastAsia="Times New Roman" w:hAnsi="Consolas" w:cs="Consolas"/>
            <w:color w:val="006400"/>
            <w:sz w:val="16"/>
            <w:szCs w:val="16"/>
          </w:rPr>
          <w:t>data);</w:t>
        </w:r>
      </w:ins>
    </w:p>
    <w:p w:rsidR="002D3C18" w:rsidRPr="002D3C18" w:rsidRDefault="002D3C18" w:rsidP="002D3C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61" w:author="ola" w:date="2013-09-29T19:47:00Z"/>
          <w:rFonts w:ascii="Consolas" w:eastAsia="Times New Roman" w:hAnsi="Consolas" w:cs="Consolas"/>
          <w:color w:val="000000"/>
          <w:sz w:val="16"/>
          <w:szCs w:val="16"/>
        </w:rPr>
      </w:pPr>
      <w:ins w:id="62" w:author="ola" w:date="2013-09-29T19:47:00Z">
        <w:r w:rsidRPr="002D3C18">
          <w:rPr>
            <w:rFonts w:ascii="Consolas" w:eastAsia="Times New Roman" w:hAnsi="Consolas" w:cs="Consolas"/>
            <w:color w:val="000000"/>
            <w:sz w:val="16"/>
            <w:szCs w:val="16"/>
          </w:rPr>
          <w:t>                    </w:t>
        </w:r>
        <w:r w:rsidRPr="002D3C18">
          <w:rPr>
            <w:rFonts w:ascii="Consolas" w:eastAsia="Times New Roman" w:hAnsi="Consolas" w:cs="Consolas"/>
            <w:color w:val="006400"/>
            <w:sz w:val="16"/>
            <w:szCs w:val="16"/>
          </w:rPr>
          <w:t>//debugger</w:t>
        </w:r>
      </w:ins>
    </w:p>
    <w:p w:rsidR="002D3C18" w:rsidRPr="002D3C18" w:rsidRDefault="002D3C18" w:rsidP="002D3C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63" w:author="ola" w:date="2013-09-29T19:47:00Z"/>
          <w:rFonts w:ascii="Consolas" w:eastAsia="Times New Roman" w:hAnsi="Consolas" w:cs="Consolas"/>
          <w:color w:val="000000"/>
          <w:sz w:val="16"/>
          <w:szCs w:val="16"/>
        </w:rPr>
      </w:pPr>
      <w:ins w:id="64" w:author="ola" w:date="2013-09-29T19:47:00Z">
        <w:r w:rsidRPr="002D3C18">
          <w:rPr>
            <w:rFonts w:ascii="Consolas" w:eastAsia="Times New Roman" w:hAnsi="Consolas" w:cs="Consolas"/>
            <w:color w:val="000000"/>
            <w:sz w:val="16"/>
            <w:szCs w:val="16"/>
          </w:rPr>
          <w:t>                    </w:t>
        </w:r>
        <w:proofErr w:type="gramStart"/>
        <w:r w:rsidRPr="002D3C18">
          <w:rPr>
            <w:rFonts w:ascii="Consolas" w:eastAsia="Times New Roman" w:hAnsi="Consolas" w:cs="Consolas"/>
            <w:color w:val="0000FF"/>
            <w:sz w:val="16"/>
            <w:szCs w:val="16"/>
          </w:rPr>
          <w:t>if</w:t>
        </w:r>
        <w:proofErr w:type="gramEnd"/>
        <w:r w:rsidRPr="002D3C18">
          <w:rPr>
            <w:rFonts w:ascii="Consolas" w:eastAsia="Times New Roman" w:hAnsi="Consolas" w:cs="Consolas"/>
            <w:color w:val="000000"/>
            <w:sz w:val="16"/>
            <w:szCs w:val="16"/>
          </w:rPr>
          <w:t> (data) {</w:t>
        </w:r>
      </w:ins>
    </w:p>
    <w:p w:rsidR="002D3C18" w:rsidRPr="002D3C18" w:rsidRDefault="002D3C18" w:rsidP="002D3C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65" w:author="ola" w:date="2013-09-29T19:47:00Z"/>
          <w:rFonts w:ascii="Consolas" w:eastAsia="Times New Roman" w:hAnsi="Consolas" w:cs="Consolas"/>
          <w:color w:val="000000"/>
          <w:sz w:val="16"/>
          <w:szCs w:val="16"/>
        </w:rPr>
      </w:pPr>
      <w:ins w:id="66" w:author="ola" w:date="2013-09-29T19:47:00Z">
        <w:r w:rsidRPr="002D3C18">
          <w:rPr>
            <w:rFonts w:ascii="Consolas" w:eastAsia="Times New Roman" w:hAnsi="Consolas" w:cs="Consolas"/>
            <w:color w:val="000000"/>
            <w:sz w:val="16"/>
            <w:szCs w:val="16"/>
          </w:rPr>
          <w:t>                        </w:t>
        </w:r>
        <w:proofErr w:type="spellStart"/>
        <w:proofErr w:type="gramStart"/>
        <w:r w:rsidRPr="002D3C18">
          <w:rPr>
            <w:rFonts w:ascii="Consolas" w:eastAsia="Times New Roman" w:hAnsi="Consolas" w:cs="Consolas"/>
            <w:color w:val="000000"/>
            <w:sz w:val="16"/>
            <w:szCs w:val="16"/>
          </w:rPr>
          <w:t>self.cities</w:t>
        </w:r>
        <w:proofErr w:type="spellEnd"/>
        <w:r w:rsidRPr="002D3C18">
          <w:rPr>
            <w:rFonts w:ascii="Consolas" w:eastAsia="Times New Roman" w:hAnsi="Consolas" w:cs="Consolas"/>
            <w:color w:val="000000"/>
            <w:sz w:val="16"/>
            <w:szCs w:val="16"/>
          </w:rPr>
          <w:t>(</w:t>
        </w:r>
        <w:proofErr w:type="gramEnd"/>
        <w:r w:rsidRPr="002D3C18">
          <w:rPr>
            <w:rFonts w:ascii="Consolas" w:eastAsia="Times New Roman" w:hAnsi="Consolas" w:cs="Consolas"/>
            <w:color w:val="000000"/>
            <w:sz w:val="16"/>
            <w:szCs w:val="16"/>
          </w:rPr>
          <w:t>data);</w:t>
        </w:r>
      </w:ins>
    </w:p>
    <w:p w:rsidR="002D3C18" w:rsidRPr="002D3C18" w:rsidRDefault="002D3C18" w:rsidP="002D3C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67" w:author="ola" w:date="2013-09-29T19:47:00Z"/>
          <w:rFonts w:ascii="Consolas" w:eastAsia="Times New Roman" w:hAnsi="Consolas" w:cs="Consolas"/>
          <w:color w:val="000000"/>
          <w:sz w:val="16"/>
          <w:szCs w:val="16"/>
        </w:rPr>
      </w:pPr>
      <w:ins w:id="68" w:author="ola" w:date="2013-09-29T19:47:00Z">
        <w:r w:rsidRPr="002D3C18">
          <w:rPr>
            <w:rFonts w:ascii="Consolas" w:eastAsia="Times New Roman" w:hAnsi="Consolas" w:cs="Consolas"/>
            <w:color w:val="000000"/>
            <w:sz w:val="16"/>
            <w:szCs w:val="16"/>
          </w:rPr>
          <w:t>                        </w:t>
        </w:r>
        <w:proofErr w:type="spellStart"/>
        <w:proofErr w:type="gramStart"/>
        <w:r w:rsidRPr="002D3C18">
          <w:rPr>
            <w:rFonts w:ascii="Consolas" w:eastAsia="Times New Roman" w:hAnsi="Consolas" w:cs="Consolas"/>
            <w:color w:val="000000"/>
            <w:sz w:val="16"/>
            <w:szCs w:val="16"/>
          </w:rPr>
          <w:t>self.isOpen</w:t>
        </w:r>
        <w:proofErr w:type="spellEnd"/>
        <w:r w:rsidRPr="002D3C18">
          <w:rPr>
            <w:rFonts w:ascii="Consolas" w:eastAsia="Times New Roman" w:hAnsi="Consolas" w:cs="Consolas"/>
            <w:color w:val="000000"/>
            <w:sz w:val="16"/>
            <w:szCs w:val="16"/>
          </w:rPr>
          <w:t>(</w:t>
        </w:r>
        <w:proofErr w:type="gramEnd"/>
        <w:r w:rsidRPr="002D3C18">
          <w:rPr>
            <w:rFonts w:ascii="Consolas" w:eastAsia="Times New Roman" w:hAnsi="Consolas" w:cs="Consolas"/>
            <w:color w:val="0000FF"/>
            <w:sz w:val="16"/>
            <w:szCs w:val="16"/>
          </w:rPr>
          <w:t>true</w:t>
        </w:r>
        <w:r w:rsidRPr="002D3C18">
          <w:rPr>
            <w:rFonts w:ascii="Consolas" w:eastAsia="Times New Roman" w:hAnsi="Consolas" w:cs="Consolas"/>
            <w:color w:val="000000"/>
            <w:sz w:val="16"/>
            <w:szCs w:val="16"/>
          </w:rPr>
          <w:t>);</w:t>
        </w:r>
      </w:ins>
    </w:p>
    <w:p w:rsidR="002D3C18" w:rsidRPr="002D3C18" w:rsidRDefault="002D3C18" w:rsidP="002D3C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69" w:author="ola" w:date="2013-09-29T19:47:00Z"/>
          <w:rFonts w:ascii="Consolas" w:eastAsia="Times New Roman" w:hAnsi="Consolas" w:cs="Consolas"/>
          <w:color w:val="000000"/>
          <w:sz w:val="16"/>
          <w:szCs w:val="16"/>
        </w:rPr>
      </w:pPr>
      <w:ins w:id="70" w:author="ola" w:date="2013-09-29T19:47:00Z">
        <w:r w:rsidRPr="002D3C18">
          <w:rPr>
            <w:rFonts w:ascii="Consolas" w:eastAsia="Times New Roman" w:hAnsi="Consolas" w:cs="Consolas"/>
            <w:color w:val="000000"/>
            <w:sz w:val="16"/>
            <w:szCs w:val="16"/>
          </w:rPr>
          <w:t>                    }</w:t>
        </w:r>
      </w:ins>
    </w:p>
    <w:p w:rsidR="002D3C18" w:rsidRPr="002D3C18" w:rsidRDefault="002D3C18" w:rsidP="002D3C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71" w:author="ola" w:date="2013-09-29T19:47:00Z"/>
          <w:rFonts w:ascii="Consolas" w:eastAsia="Times New Roman" w:hAnsi="Consolas" w:cs="Consolas"/>
          <w:color w:val="000000"/>
          <w:sz w:val="16"/>
          <w:szCs w:val="16"/>
        </w:rPr>
      </w:pPr>
      <w:ins w:id="72" w:author="ola" w:date="2013-09-29T19:47:00Z">
        <w:r w:rsidRPr="002D3C18">
          <w:rPr>
            <w:rFonts w:ascii="Consolas" w:eastAsia="Times New Roman" w:hAnsi="Consolas" w:cs="Consolas"/>
            <w:color w:val="000000"/>
            <w:sz w:val="16"/>
            <w:szCs w:val="16"/>
          </w:rPr>
          <w:t>                },</w:t>
        </w:r>
      </w:ins>
    </w:p>
    <w:p w:rsidR="002D3C18" w:rsidRPr="002D3C18" w:rsidRDefault="002D3C18" w:rsidP="002D3C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73" w:author="ola" w:date="2013-09-29T19:47:00Z"/>
          <w:rFonts w:ascii="Consolas" w:eastAsia="Times New Roman" w:hAnsi="Consolas" w:cs="Consolas"/>
          <w:color w:val="000000"/>
          <w:sz w:val="20"/>
          <w:szCs w:val="20"/>
        </w:rPr>
      </w:pPr>
      <w:ins w:id="74" w:author="ola" w:date="2013-09-29T19:47:00Z">
        <w:r w:rsidRPr="002D3C18">
          <w:rPr>
            <w:rFonts w:ascii="Consolas" w:eastAsia="Times New Roman" w:hAnsi="Consolas" w:cs="Consolas"/>
            <w:color w:val="000000"/>
            <w:sz w:val="20"/>
            <w:szCs w:val="20"/>
          </w:rPr>
          <w:t>                </w:t>
        </w:r>
        <w:proofErr w:type="gramStart"/>
        <w:r w:rsidRPr="002D3C18">
          <w:rPr>
            <w:rFonts w:ascii="Consolas" w:eastAsia="Times New Roman" w:hAnsi="Consolas" w:cs="Consolas"/>
            <w:color w:val="000000"/>
            <w:sz w:val="20"/>
            <w:szCs w:val="20"/>
          </w:rPr>
          <w:t>error</w:t>
        </w:r>
        <w:proofErr w:type="gramEnd"/>
        <w:r w:rsidRPr="002D3C18">
          <w:rPr>
            <w:rFonts w:ascii="Consolas" w:eastAsia="Times New Roman" w:hAnsi="Consolas" w:cs="Consolas"/>
            <w:color w:val="000000"/>
            <w:sz w:val="20"/>
            <w:szCs w:val="20"/>
          </w:rPr>
          <w:t>: </w:t>
        </w:r>
        <w:r w:rsidRPr="002D3C18">
          <w:rPr>
            <w:rFonts w:ascii="Consolas" w:eastAsia="Times New Roman" w:hAnsi="Consolas" w:cs="Consolas"/>
            <w:color w:val="0000FF"/>
            <w:sz w:val="20"/>
            <w:szCs w:val="20"/>
          </w:rPr>
          <w:t>function</w:t>
        </w:r>
        <w:r w:rsidRPr="002D3C18">
          <w:rPr>
            <w:rFonts w:ascii="Consolas" w:eastAsia="Times New Roman" w:hAnsi="Consolas" w:cs="Consolas"/>
            <w:color w:val="000000"/>
            <w:sz w:val="20"/>
            <w:szCs w:val="20"/>
          </w:rPr>
          <w:t> (error) {</w:t>
        </w:r>
      </w:ins>
    </w:p>
    <w:p w:rsidR="002D3C18" w:rsidRPr="002D3C18" w:rsidRDefault="002D3C18" w:rsidP="002D3C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75" w:author="ola" w:date="2013-09-29T19:47:00Z"/>
          <w:rFonts w:ascii="Consolas" w:eastAsia="Times New Roman" w:hAnsi="Consolas" w:cs="Consolas"/>
          <w:color w:val="000000"/>
          <w:sz w:val="20"/>
          <w:szCs w:val="20"/>
        </w:rPr>
      </w:pPr>
      <w:ins w:id="76" w:author="ola" w:date="2013-09-29T19:47:00Z">
        <w:r w:rsidRPr="002D3C18">
          <w:rPr>
            <w:rFonts w:ascii="Consolas" w:eastAsia="Times New Roman" w:hAnsi="Consolas" w:cs="Consolas"/>
            <w:color w:val="000000"/>
            <w:sz w:val="20"/>
            <w:szCs w:val="20"/>
          </w:rPr>
          <w:t>                    </w:t>
        </w:r>
        <w:proofErr w:type="gramStart"/>
        <w:r w:rsidRPr="002D3C18">
          <w:rPr>
            <w:rFonts w:ascii="Consolas" w:eastAsia="Times New Roman" w:hAnsi="Consolas" w:cs="Consolas"/>
            <w:color w:val="000000"/>
            <w:sz w:val="20"/>
            <w:szCs w:val="20"/>
          </w:rPr>
          <w:t>alert(</w:t>
        </w:r>
        <w:proofErr w:type="spellStart"/>
        <w:proofErr w:type="gramEnd"/>
        <w:r w:rsidRPr="002D3C18">
          <w:rPr>
            <w:rFonts w:ascii="Consolas" w:eastAsia="Times New Roman" w:hAnsi="Consolas" w:cs="Consolas"/>
            <w:color w:val="000000"/>
            <w:sz w:val="20"/>
            <w:szCs w:val="20"/>
          </w:rPr>
          <w:t>error.status</w:t>
        </w:r>
        <w:proofErr w:type="spellEnd"/>
        <w:r w:rsidRPr="002D3C18">
          <w:rPr>
            <w:rFonts w:ascii="Consolas" w:eastAsia="Times New Roman" w:hAnsi="Consolas" w:cs="Consolas"/>
            <w:color w:val="000000"/>
            <w:sz w:val="20"/>
            <w:szCs w:val="20"/>
          </w:rPr>
          <w:t> + </w:t>
        </w:r>
        <w:r w:rsidRPr="002D3C18">
          <w:rPr>
            <w:rFonts w:ascii="Consolas" w:eastAsia="Times New Roman" w:hAnsi="Consolas" w:cs="Consolas"/>
            <w:color w:val="800000"/>
            <w:sz w:val="20"/>
            <w:szCs w:val="20"/>
          </w:rPr>
          <w:t>"&lt;--and--&gt; "</w:t>
        </w:r>
        <w:r w:rsidRPr="002D3C18">
          <w:rPr>
            <w:rFonts w:ascii="Consolas" w:eastAsia="Times New Roman" w:hAnsi="Consolas" w:cs="Consolas"/>
            <w:color w:val="000000"/>
            <w:sz w:val="20"/>
            <w:szCs w:val="20"/>
          </w:rPr>
          <w:t> + </w:t>
        </w:r>
        <w:proofErr w:type="spellStart"/>
        <w:r w:rsidRPr="002D3C18">
          <w:rPr>
            <w:rFonts w:ascii="Consolas" w:eastAsia="Times New Roman" w:hAnsi="Consolas" w:cs="Consolas"/>
            <w:color w:val="000000"/>
            <w:sz w:val="20"/>
            <w:szCs w:val="20"/>
          </w:rPr>
          <w:t>error.statusText</w:t>
        </w:r>
        <w:proofErr w:type="spellEnd"/>
        <w:r w:rsidRPr="002D3C18">
          <w:rPr>
            <w:rFonts w:ascii="Consolas" w:eastAsia="Times New Roman" w:hAnsi="Consolas" w:cs="Consolas"/>
            <w:color w:val="000000"/>
            <w:sz w:val="20"/>
            <w:szCs w:val="20"/>
          </w:rPr>
          <w:t>);</w:t>
        </w:r>
      </w:ins>
    </w:p>
    <w:p w:rsidR="002D3C18" w:rsidRPr="002D3C18" w:rsidRDefault="002D3C18" w:rsidP="002D3C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77" w:author="ola" w:date="2013-09-29T19:47:00Z"/>
          <w:rFonts w:ascii="Consolas" w:eastAsia="Times New Roman" w:hAnsi="Consolas" w:cs="Consolas"/>
          <w:color w:val="000000"/>
          <w:sz w:val="20"/>
          <w:szCs w:val="20"/>
        </w:rPr>
      </w:pPr>
      <w:ins w:id="78" w:author="ola" w:date="2013-09-29T19:47:00Z">
        <w:r w:rsidRPr="002D3C18">
          <w:rPr>
            <w:rFonts w:ascii="Consolas" w:eastAsia="Times New Roman" w:hAnsi="Consolas" w:cs="Consolas"/>
            <w:color w:val="000000"/>
            <w:sz w:val="20"/>
            <w:szCs w:val="20"/>
          </w:rPr>
          <w:t>                }</w:t>
        </w:r>
      </w:ins>
    </w:p>
    <w:p w:rsidR="002D3C18" w:rsidRPr="002D3C18" w:rsidRDefault="002D3C18" w:rsidP="002D3C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79" w:author="ola" w:date="2013-09-29T19:47:00Z"/>
          <w:rFonts w:ascii="Consolas" w:eastAsia="Times New Roman" w:hAnsi="Consolas" w:cs="Consolas"/>
          <w:color w:val="000000"/>
          <w:sz w:val="20"/>
          <w:szCs w:val="20"/>
        </w:rPr>
      </w:pPr>
      <w:ins w:id="80" w:author="ola" w:date="2013-09-29T19:47:00Z">
        <w:r w:rsidRPr="002D3C18">
          <w:rPr>
            <w:rFonts w:ascii="Consolas" w:eastAsia="Times New Roman" w:hAnsi="Consolas" w:cs="Consolas"/>
            <w:color w:val="000000"/>
            <w:sz w:val="20"/>
            <w:szCs w:val="20"/>
          </w:rPr>
          <w:t>            });</w:t>
        </w:r>
      </w:ins>
    </w:p>
    <w:p w:rsidR="002D3C18" w:rsidRDefault="002D3C18" w:rsidP="00D927CF">
      <w:pPr>
        <w:rPr>
          <w:ins w:id="81" w:author="ola" w:date="2013-09-29T19:39:00Z"/>
          <w:b/>
        </w:rPr>
      </w:pPr>
    </w:p>
    <w:p w:rsidR="002D3C18" w:rsidRDefault="002D3C18" w:rsidP="00D927CF">
      <w:pPr>
        <w:rPr>
          <w:ins w:id="82" w:author="ola" w:date="2013-09-29T19:39:00Z"/>
          <w:b/>
        </w:rPr>
      </w:pPr>
    </w:p>
    <w:p w:rsidR="00D927CF" w:rsidDel="002D3C18" w:rsidRDefault="00D927CF" w:rsidP="00D927CF">
      <w:pPr>
        <w:rPr>
          <w:del w:id="83" w:author="ola" w:date="2013-09-29T19:39:00Z"/>
          <w:b/>
        </w:rPr>
      </w:pPr>
      <w:del w:id="84" w:author="ola" w:date="2013-09-29T19:39:00Z">
        <w:r w:rsidRPr="00D927CF" w:rsidDel="002D3C18">
          <w:rPr>
            <w:b/>
          </w:rPr>
          <w:delText xml:space="preserve">AuthRequired:  </w:delText>
        </w:r>
        <w:r w:rsidR="009E245F" w:rsidDel="002D3C18">
          <w:rPr>
            <w:b/>
          </w:rPr>
          <w:delText xml:space="preserve"> API key only</w:delText>
        </w:r>
      </w:del>
    </w:p>
    <w:p w:rsidR="009E245F" w:rsidRPr="009E245F" w:rsidDel="002D3C18" w:rsidRDefault="009E245F" w:rsidP="009E245F">
      <w:pPr>
        <w:rPr>
          <w:del w:id="85" w:author="ola" w:date="2013-09-29T19:39:00Z"/>
          <w:color w:val="FF0000"/>
        </w:rPr>
      </w:pPr>
      <w:del w:id="86" w:author="ola" w:date="2013-09-29T19:39:00Z">
        <w:r w:rsidRPr="009E245F" w:rsidDel="002D3C18">
          <w:rPr>
            <w:color w:val="FF0000"/>
          </w:rPr>
          <w:delText>** request  a correct API key from the service admins **</w:delText>
        </w:r>
      </w:del>
    </w:p>
    <w:p w:rsidR="00D927CF" w:rsidDel="002D3C18" w:rsidRDefault="00D927CF" w:rsidP="00D927CF">
      <w:pPr>
        <w:rPr>
          <w:del w:id="87" w:author="ola" w:date="2013-09-29T19:39:00Z"/>
        </w:rPr>
      </w:pPr>
      <w:del w:id="88" w:author="ola" w:date="2013-09-29T19:39:00Z">
        <w:r w:rsidDel="002D3C18">
          <w:delText xml:space="preserve">API key are needed in the header </w:delText>
        </w:r>
      </w:del>
    </w:p>
    <w:p w:rsidR="009E245F" w:rsidRPr="009E245F" w:rsidDel="00DC7F4B" w:rsidRDefault="009E245F" w:rsidP="009E245F">
      <w:pPr>
        <w:rPr>
          <w:del w:id="89" w:author="ola" w:date="2013-09-29T19:53:00Z"/>
          <w:u w:val="single"/>
        </w:rPr>
      </w:pPr>
      <w:del w:id="90" w:author="ola" w:date="2013-09-29T19:53:00Z">
        <w:r w:rsidRPr="009E245F" w:rsidDel="00DC7F4B">
          <w:rPr>
            <w:u w:val="single"/>
          </w:rPr>
          <w:delText>Sample  Fiddler header with API key included</w:delText>
        </w:r>
      </w:del>
    </w:p>
    <w:p w:rsidR="009E245F" w:rsidDel="00DC7F4B" w:rsidRDefault="009E245F" w:rsidP="009E245F">
      <w:pPr>
        <w:rPr>
          <w:del w:id="91" w:author="ola" w:date="2013-09-29T19:53:00Z"/>
        </w:rPr>
      </w:pPr>
      <w:del w:id="92" w:author="ola" w:date="2013-09-29T19:53:00Z">
        <w:r w:rsidDel="00DC7F4B">
          <w:delText>User-Agent: Fiddler</w:delText>
        </w:r>
      </w:del>
    </w:p>
    <w:p w:rsidR="009E245F" w:rsidDel="00DC7F4B" w:rsidRDefault="009E245F" w:rsidP="009E245F">
      <w:pPr>
        <w:rPr>
          <w:del w:id="93" w:author="ola" w:date="2013-09-29T19:53:00Z"/>
        </w:rPr>
      </w:pPr>
      <w:del w:id="94" w:author="ola" w:date="2013-09-29T19:53:00Z">
        <w:r w:rsidDel="00DC7F4B">
          <w:delText>Content-Type: text/json</w:delText>
        </w:r>
      </w:del>
    </w:p>
    <w:p w:rsidR="009E245F" w:rsidDel="00DC7F4B" w:rsidRDefault="009E245F" w:rsidP="009E245F">
      <w:pPr>
        <w:rPr>
          <w:del w:id="95" w:author="ola" w:date="2013-09-29T19:53:00Z"/>
        </w:rPr>
      </w:pPr>
      <w:del w:id="96" w:author="ola" w:date="2013-09-29T19:53:00Z">
        <w:r w:rsidDel="00DC7F4B">
          <w:delText xml:space="preserve">Host: </w:delText>
        </w:r>
        <w:r w:rsidR="00744190" w:rsidDel="00DC7F4B">
          <w:delText>173.160.122.195</w:delText>
        </w:r>
      </w:del>
    </w:p>
    <w:p w:rsidR="009E245F" w:rsidDel="00DC7F4B" w:rsidRDefault="009E245F" w:rsidP="009E245F">
      <w:pPr>
        <w:rPr>
          <w:del w:id="97" w:author="ola" w:date="2013-09-29T19:53:00Z"/>
        </w:rPr>
      </w:pPr>
      <w:del w:id="98" w:author="ola" w:date="2013-09-29T19:53:00Z">
        <w:r w:rsidDel="00DC7F4B">
          <w:delText>apkikey: 460ad6f3-8216-469f-9b1c-52cffa5d812c</w:delText>
        </w:r>
      </w:del>
    </w:p>
    <w:p w:rsidR="00B9172F" w:rsidRPr="009E245F" w:rsidDel="00DC7F4B" w:rsidRDefault="00D927CF">
      <w:pPr>
        <w:rPr>
          <w:del w:id="99" w:author="ola" w:date="2013-09-29T19:53:00Z"/>
          <w:u w:val="single"/>
        </w:rPr>
      </w:pPr>
      <w:del w:id="100" w:author="ola" w:date="2013-09-29T19:53:00Z">
        <w:r w:rsidRPr="009E245F" w:rsidDel="00DC7F4B">
          <w:rPr>
            <w:u w:val="single"/>
          </w:rPr>
          <w:delText>Sample of Ajax calls with header included:</w:delText>
        </w:r>
      </w:del>
    </w:p>
    <w:p w:rsidR="00D927CF" w:rsidDel="00DC7F4B" w:rsidRDefault="007E574C">
      <w:pPr>
        <w:rPr>
          <w:del w:id="101" w:author="ola" w:date="2013-09-29T19:53:00Z"/>
        </w:rPr>
      </w:pPr>
      <w:del w:id="102" w:author="ola" w:date="2013-09-29T19:53:00Z">
        <w:r w:rsidDel="00DC7F4B">
          <w:fldChar w:fldCharType="begin"/>
        </w:r>
        <w:r w:rsidDel="00DC7F4B">
          <w:delInstrText xml:space="preserve"> HYPERLINK "http://wilbloodworth.com/add-request-headers-in-ajax-http-post-using-jquery/" </w:delInstrText>
        </w:r>
        <w:r w:rsidDel="00DC7F4B">
          <w:fldChar w:fldCharType="separate"/>
        </w:r>
        <w:r w:rsidR="00D927CF" w:rsidRPr="00EA0F2A" w:rsidDel="00DC7F4B">
          <w:rPr>
            <w:rStyle w:val="Hyperlink"/>
          </w:rPr>
          <w:delText>http://wilbloodworth.com/add-request-headers-in-ajax-http-post-using-jquery/</w:delText>
        </w:r>
        <w:r w:rsidDel="00DC7F4B">
          <w:rPr>
            <w:rStyle w:val="Hyperlink"/>
          </w:rPr>
          <w:fldChar w:fldCharType="end"/>
        </w:r>
      </w:del>
    </w:p>
    <w:p w:rsidR="001430BD" w:rsidRDefault="001430BD"/>
    <w:p w:rsidR="001430BD" w:rsidRPr="001430BD" w:rsidRDefault="001430BD">
      <w:pPr>
        <w:rPr>
          <w:rStyle w:val="uri-template"/>
          <w:b/>
          <w:color w:val="000000"/>
        </w:rPr>
      </w:pPr>
      <w:r w:rsidRPr="001430BD">
        <w:rPr>
          <w:rStyle w:val="uri-template"/>
          <w:b/>
          <w:color w:val="000000"/>
        </w:rPr>
        <w:t xml:space="preserve">Service Call Details and </w:t>
      </w:r>
      <w:proofErr w:type="spellStart"/>
      <w:r w:rsidRPr="001430BD">
        <w:rPr>
          <w:rStyle w:val="uri-template"/>
          <w:b/>
          <w:color w:val="000000"/>
        </w:rPr>
        <w:t>Documenation</w:t>
      </w:r>
      <w:proofErr w:type="spellEnd"/>
      <w:r w:rsidRPr="001430BD">
        <w:rPr>
          <w:rStyle w:val="uri-template"/>
          <w:b/>
          <w:color w:val="000000"/>
        </w:rPr>
        <w:t xml:space="preserve"> </w:t>
      </w:r>
    </w:p>
    <w:p w:rsidR="001430BD" w:rsidRDefault="001D462B">
      <w:pPr>
        <w:rPr>
          <w:rStyle w:val="uri-template"/>
          <w:color w:val="000000"/>
        </w:rPr>
      </w:pPr>
      <w:r>
        <w:rPr>
          <w:rStyle w:val="uri-template"/>
          <w:color w:val="000000"/>
        </w:rPr>
        <w:t xml:space="preserve">Most of the models that pass values use this </w:t>
      </w:r>
      <w:proofErr w:type="spellStart"/>
      <w:r w:rsidRPr="00DC7F4B">
        <w:rPr>
          <w:rStyle w:val="uri-template"/>
          <w:b/>
          <w:color w:val="000000"/>
        </w:rPr>
        <w:t>viewmodel</w:t>
      </w:r>
      <w:proofErr w:type="spellEnd"/>
      <w:r>
        <w:rPr>
          <w:rStyle w:val="uri-template"/>
          <w:color w:val="000000"/>
        </w:rPr>
        <w:t xml:space="preserve"> to hold the </w:t>
      </w:r>
      <w:proofErr w:type="gramStart"/>
      <w:r>
        <w:rPr>
          <w:rStyle w:val="uri-template"/>
          <w:color w:val="000000"/>
        </w:rPr>
        <w:t>properties :</w:t>
      </w:r>
      <w:proofErr w:type="gramEnd"/>
    </w:p>
    <w:p w:rsidR="006221E0" w:rsidRPr="006221E0" w:rsidRDefault="006221E0" w:rsidP="006221E0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  <w:bookmarkStart w:id="103" w:name="#response-json"/>
      <w:r w:rsidRPr="006221E0">
        <w:rPr>
          <w:rFonts w:ascii="Verdana" w:eastAsia="Times New Roman" w:hAnsi="Verdana" w:cs="Times New Roman"/>
          <w:color w:val="000000"/>
          <w:sz w:val="17"/>
          <w:szCs w:val="17"/>
        </w:rPr>
        <w:t xml:space="preserve">The following is an example response </w:t>
      </w:r>
      <w:proofErr w:type="spellStart"/>
      <w:r w:rsidRPr="006221E0">
        <w:rPr>
          <w:rFonts w:ascii="Verdana" w:eastAsia="Times New Roman" w:hAnsi="Verdana" w:cs="Times New Roman"/>
          <w:color w:val="000000"/>
          <w:sz w:val="17"/>
          <w:szCs w:val="17"/>
        </w:rPr>
        <w:t>Json</w:t>
      </w:r>
      <w:proofErr w:type="spellEnd"/>
      <w:r w:rsidRPr="006221E0">
        <w:rPr>
          <w:rFonts w:ascii="Verdana" w:eastAsia="Times New Roman" w:hAnsi="Verdana" w:cs="Times New Roman"/>
          <w:color w:val="000000"/>
          <w:sz w:val="17"/>
          <w:szCs w:val="17"/>
        </w:rPr>
        <w:t xml:space="preserve"> body:</w:t>
      </w:r>
      <w:bookmarkEnd w:id="103"/>
      <w:r w:rsidRPr="006221E0"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</w:p>
    <w:p w:rsidR="006221E0" w:rsidRPr="006221E0" w:rsidRDefault="006221E0" w:rsidP="006221E0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6221E0">
        <w:rPr>
          <w:rFonts w:ascii="Courier New" w:eastAsia="Times New Roman" w:hAnsi="Courier New" w:cs="Courier New"/>
          <w:color w:val="000000"/>
          <w:sz w:val="24"/>
          <w:szCs w:val="24"/>
        </w:rPr>
        <w:t>[{</w:t>
      </w:r>
    </w:p>
    <w:p w:rsidR="006221E0" w:rsidRPr="006221E0" w:rsidRDefault="006221E0" w:rsidP="006221E0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6221E0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proofErr w:type="gramStart"/>
      <w:r w:rsidRPr="006221E0">
        <w:rPr>
          <w:rFonts w:ascii="Courier New" w:eastAsia="Times New Roman" w:hAnsi="Courier New" w:cs="Courier New"/>
          <w:color w:val="000000"/>
          <w:sz w:val="24"/>
          <w:szCs w:val="24"/>
        </w:rPr>
        <w:t>description</w:t>
      </w:r>
      <w:proofErr w:type="gramEnd"/>
      <w:r w:rsidRPr="006221E0">
        <w:rPr>
          <w:rFonts w:ascii="Courier New" w:eastAsia="Times New Roman" w:hAnsi="Courier New" w:cs="Courier New"/>
          <w:color w:val="000000"/>
          <w:sz w:val="24"/>
          <w:szCs w:val="24"/>
        </w:rPr>
        <w:t>":"String</w:t>
      </w:r>
      <w:proofErr w:type="spellEnd"/>
      <w:r w:rsidRPr="006221E0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content",</w:t>
      </w:r>
    </w:p>
    <w:p w:rsidR="006221E0" w:rsidRPr="006221E0" w:rsidRDefault="006221E0" w:rsidP="006221E0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6221E0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gramStart"/>
      <w:r w:rsidRPr="006221E0">
        <w:rPr>
          <w:rFonts w:ascii="Courier New" w:eastAsia="Times New Roman" w:hAnsi="Courier New" w:cs="Courier New"/>
          <w:color w:val="000000"/>
          <w:sz w:val="24"/>
          <w:szCs w:val="24"/>
        </w:rPr>
        <w:t>id</w:t>
      </w:r>
      <w:proofErr w:type="gramEnd"/>
      <w:r w:rsidRPr="006221E0">
        <w:rPr>
          <w:rFonts w:ascii="Courier New" w:eastAsia="Times New Roman" w:hAnsi="Courier New" w:cs="Courier New"/>
          <w:color w:val="000000"/>
          <w:sz w:val="24"/>
          <w:szCs w:val="24"/>
        </w:rPr>
        <w:t>":2147483647,</w:t>
      </w:r>
    </w:p>
    <w:p w:rsidR="006221E0" w:rsidRPr="006221E0" w:rsidRDefault="006221E0" w:rsidP="006221E0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6221E0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proofErr w:type="gramStart"/>
      <w:r w:rsidRPr="006221E0">
        <w:rPr>
          <w:rFonts w:ascii="Courier New" w:eastAsia="Times New Roman" w:hAnsi="Courier New" w:cs="Courier New"/>
          <w:color w:val="000000"/>
          <w:sz w:val="24"/>
          <w:szCs w:val="24"/>
        </w:rPr>
        <w:t>selected</w:t>
      </w:r>
      <w:proofErr w:type="gramEnd"/>
      <w:r w:rsidRPr="006221E0">
        <w:rPr>
          <w:rFonts w:ascii="Courier New" w:eastAsia="Times New Roman" w:hAnsi="Courier New" w:cs="Courier New"/>
          <w:color w:val="000000"/>
          <w:sz w:val="24"/>
          <w:szCs w:val="24"/>
        </w:rPr>
        <w:t>":true</w:t>
      </w:r>
      <w:proofErr w:type="spellEnd"/>
    </w:p>
    <w:p w:rsidR="006221E0" w:rsidRPr="006221E0" w:rsidRDefault="006221E0" w:rsidP="006221E0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6221E0">
        <w:rPr>
          <w:rFonts w:ascii="Courier New" w:eastAsia="Times New Roman" w:hAnsi="Courier New" w:cs="Courier New"/>
          <w:color w:val="000000"/>
          <w:sz w:val="24"/>
          <w:szCs w:val="24"/>
        </w:rPr>
        <w:t>}]</w:t>
      </w:r>
    </w:p>
    <w:p w:rsidR="006221E0" w:rsidRDefault="006221E0" w:rsidP="006221E0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D462B" w:rsidRDefault="001D462B" w:rsidP="006221E0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following details of each call shows the properties required for each call on a call by call basis.</w:t>
      </w:r>
    </w:p>
    <w:p w:rsidR="001D462B" w:rsidRPr="00DC7F4B" w:rsidRDefault="00DC7F4B" w:rsidP="001D462B">
      <w:pPr>
        <w:rPr>
          <w:rStyle w:val="uri-template"/>
          <w:b/>
          <w:color w:val="000000"/>
          <w:sz w:val="24"/>
          <w:szCs w:val="24"/>
        </w:rPr>
      </w:pPr>
      <w:ins w:id="104" w:author="ola" w:date="2013-09-29T19:54:00Z">
        <w:r w:rsidRPr="00DC7F4B">
          <w:rPr>
            <w:rStyle w:val="uri-template"/>
            <w:b/>
            <w:color w:val="000000"/>
            <w:sz w:val="24"/>
            <w:szCs w:val="24"/>
          </w:rPr>
          <w:t>Service Call details</w:t>
        </w:r>
      </w:ins>
    </w:p>
    <w:p w:rsidR="001430BD" w:rsidRDefault="001D462B">
      <w:pPr>
        <w:rPr>
          <w:rStyle w:val="uri-template"/>
          <w:color w:val="000000"/>
        </w:rPr>
      </w:pPr>
      <w:proofErr w:type="gramStart"/>
      <w:r>
        <w:rPr>
          <w:rStyle w:val="uri-template"/>
          <w:color w:val="000000"/>
        </w:rPr>
        <w:t>1)</w:t>
      </w:r>
      <w:proofErr w:type="spellStart"/>
      <w:r w:rsidR="006221E0">
        <w:rPr>
          <w:rStyle w:val="uri-template"/>
          <w:b/>
          <w:color w:val="000000"/>
        </w:rPr>
        <w:t>G</w:t>
      </w:r>
      <w:r w:rsidR="006221E0" w:rsidRPr="006221E0">
        <w:rPr>
          <w:rStyle w:val="uri-template"/>
          <w:b/>
          <w:color w:val="000000"/>
        </w:rPr>
        <w:t>etgenderlist</w:t>
      </w:r>
      <w:proofErr w:type="spellEnd"/>
      <w:proofErr w:type="gramEnd"/>
      <w:r w:rsidR="001430BD">
        <w:rPr>
          <w:rStyle w:val="uri-template"/>
          <w:color w:val="000000"/>
        </w:rPr>
        <w:t xml:space="preserve"> </w:t>
      </w:r>
      <w:r w:rsidR="006221E0">
        <w:rPr>
          <w:rStyle w:val="uri-template"/>
          <w:color w:val="000000"/>
        </w:rPr>
        <w:t xml:space="preserve"> - list of valid genders</w:t>
      </w:r>
    </w:p>
    <w:p w:rsidR="00182FBD" w:rsidDel="00DC7F4B" w:rsidRDefault="00182FBD">
      <w:pPr>
        <w:rPr>
          <w:del w:id="105" w:author="ola" w:date="2013-09-29T19:53:00Z"/>
          <w:rStyle w:val="uri-template"/>
          <w:color w:val="000000"/>
        </w:rPr>
      </w:pPr>
      <w:r w:rsidRPr="00182FBD">
        <w:rPr>
          <w:rStyle w:val="uri-template"/>
          <w:b/>
          <w:color w:val="000000"/>
        </w:rPr>
        <w:t xml:space="preserve">Help </w:t>
      </w:r>
      <w:proofErr w:type="spellStart"/>
      <w:proofErr w:type="gramStart"/>
      <w:r w:rsidRPr="00182FBD">
        <w:rPr>
          <w:rStyle w:val="uri-template"/>
          <w:b/>
          <w:color w:val="000000"/>
        </w:rPr>
        <w:t>url</w:t>
      </w:r>
      <w:proofErr w:type="spellEnd"/>
      <w:r>
        <w:rPr>
          <w:rStyle w:val="uri-template"/>
          <w:color w:val="000000"/>
        </w:rPr>
        <w:t xml:space="preserve"> :</w:t>
      </w:r>
      <w:proofErr w:type="gramEnd"/>
      <w:ins w:id="106" w:author="ola" w:date="2013-09-29T19:53:00Z">
        <w:r w:rsidR="00DC7F4B" w:rsidDel="00DC7F4B">
          <w:rPr>
            <w:rStyle w:val="uri-template"/>
            <w:color w:val="000000"/>
          </w:rPr>
          <w:t xml:space="preserve"> </w:t>
        </w:r>
      </w:ins>
    </w:p>
    <w:p w:rsidR="00DC7F4B" w:rsidRDefault="00DC7F4B" w:rsidP="00182FBD">
      <w:pPr>
        <w:rPr>
          <w:ins w:id="107" w:author="ola" w:date="2013-09-29T19:48:00Z"/>
        </w:rPr>
      </w:pPr>
    </w:p>
    <w:p w:rsidR="00182FBD" w:rsidRDefault="006221E0" w:rsidP="00182FBD">
      <w:hyperlink r:id="rId6" w:history="1">
        <w:r w:rsidRPr="0061341A">
          <w:rPr>
            <w:rStyle w:val="Hyperlink"/>
          </w:rPr>
          <w:t>http://173.160.122.195/Anewluv.Web.CommonService/LookupService.svc/Rest/help/operations/getgenderlist</w:t>
        </w:r>
      </w:hyperlink>
    </w:p>
    <w:p w:rsidR="00182FBD" w:rsidRPr="00182FBD" w:rsidRDefault="00182FBD" w:rsidP="00182FBD">
      <w:pPr>
        <w:rPr>
          <w:rStyle w:val="uri-template"/>
          <w:b/>
          <w:color w:val="000000"/>
        </w:rPr>
      </w:pPr>
      <w:proofErr w:type="spellStart"/>
      <w:proofErr w:type="gramStart"/>
      <w:r>
        <w:rPr>
          <w:rStyle w:val="uri-template"/>
          <w:b/>
          <w:color w:val="000000"/>
        </w:rPr>
        <w:t>U</w:t>
      </w:r>
      <w:r w:rsidRPr="00182FBD">
        <w:rPr>
          <w:rStyle w:val="uri-template"/>
          <w:b/>
          <w:color w:val="000000"/>
        </w:rPr>
        <w:t>rl</w:t>
      </w:r>
      <w:proofErr w:type="spellEnd"/>
      <w:r>
        <w:rPr>
          <w:rStyle w:val="uri-template"/>
          <w:color w:val="000000"/>
        </w:rPr>
        <w:t xml:space="preserve"> :</w:t>
      </w:r>
      <w:proofErr w:type="gramEnd"/>
    </w:p>
    <w:p w:rsidR="006221E0" w:rsidRDefault="006221E0" w:rsidP="001F323A">
      <w:pP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hyperlink r:id="rId7" w:history="1">
        <w:r w:rsidRPr="006221E0">
          <w:rPr>
            <w:rStyle w:val="Hyperlink"/>
          </w:rPr>
          <w:t>http://173.160.122.195/Anewluv.Web.CommonService/LookupService.svc/Rest/getgenderlist</w:t>
        </w:r>
      </w:hyperlink>
    </w:p>
    <w:p w:rsidR="001F323A" w:rsidRPr="001D462B" w:rsidRDefault="001F323A" w:rsidP="001F323A">
      <w:pP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ins w:id="108" w:author="ola" w:date="2013-09-29T20:01:00Z">
        <w:r w:rsidRPr="001D462B">
          <w:rPr>
            <w:rFonts w:ascii="Times New Roman" w:eastAsia="Times New Roman" w:hAnsi="Times New Roman" w:cs="Times New Roman"/>
            <w:color w:val="000000"/>
            <w:sz w:val="24"/>
            <w:szCs w:val="24"/>
            <w:u w:val="single"/>
          </w:rPr>
          <w:t>Result:</w:t>
        </w:r>
      </w:ins>
    </w:p>
    <w:p w:rsidR="006221E0" w:rsidRPr="006221E0" w:rsidRDefault="006221E0" w:rsidP="006221E0">
      <w:pPr>
        <w:pStyle w:val="PlainText"/>
        <w:rPr>
          <w:rFonts w:ascii="Courier New" w:hAnsi="Courier New" w:cs="Courier New"/>
          <w:sz w:val="22"/>
          <w:szCs w:val="22"/>
        </w:rPr>
      </w:pPr>
      <w:r w:rsidRPr="006221E0">
        <w:rPr>
          <w:rFonts w:ascii="Courier New" w:hAnsi="Courier New" w:cs="Courier New"/>
          <w:sz w:val="22"/>
          <w:szCs w:val="22"/>
        </w:rPr>
        <w:t>[{"description":"Female","id":2}</w:t>
      </w:r>
      <w:proofErr w:type="gramStart"/>
      <w:r w:rsidRPr="006221E0">
        <w:rPr>
          <w:rFonts w:ascii="Courier New" w:hAnsi="Courier New" w:cs="Courier New"/>
          <w:sz w:val="22"/>
          <w:szCs w:val="22"/>
        </w:rPr>
        <w:t>,{</w:t>
      </w:r>
      <w:proofErr w:type="gramEnd"/>
      <w:r w:rsidRPr="006221E0">
        <w:rPr>
          <w:rFonts w:ascii="Courier New" w:hAnsi="Courier New" w:cs="Courier New"/>
          <w:sz w:val="22"/>
          <w:szCs w:val="22"/>
        </w:rPr>
        <w:t>"description":"Male","id":1}]</w:t>
      </w:r>
    </w:p>
    <w:p w:rsidR="001F323A" w:rsidRDefault="001F323A" w:rsidP="001430BD">
      <w:pPr>
        <w:rPr>
          <w:ins w:id="109" w:author="ola" w:date="2013-09-29T20:01:00Z"/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221E0" w:rsidRDefault="006221E0" w:rsidP="006221E0">
      <w:pPr>
        <w:rPr>
          <w:rStyle w:val="uri-template"/>
          <w:color w:val="000000"/>
        </w:rPr>
      </w:pPr>
      <w:proofErr w:type="gramStart"/>
      <w:r>
        <w:rPr>
          <w:rStyle w:val="uri-template"/>
          <w:color w:val="000000"/>
        </w:rPr>
        <w:t>2</w:t>
      </w:r>
      <w:r>
        <w:rPr>
          <w:rStyle w:val="uri-template"/>
          <w:color w:val="000000"/>
        </w:rPr>
        <w:t>)</w:t>
      </w:r>
      <w:proofErr w:type="spellStart"/>
      <w:r>
        <w:rPr>
          <w:rStyle w:val="uri-template"/>
          <w:b/>
          <w:color w:val="000000"/>
        </w:rPr>
        <w:t>GetEthnicityList</w:t>
      </w:r>
      <w:proofErr w:type="spellEnd"/>
      <w:proofErr w:type="gramEnd"/>
      <w:r>
        <w:rPr>
          <w:rStyle w:val="uri-template"/>
          <w:color w:val="000000"/>
        </w:rPr>
        <w:t xml:space="preserve"> –  </w:t>
      </w:r>
      <w:r>
        <w:rPr>
          <w:rStyle w:val="uri-template"/>
          <w:color w:val="000000"/>
        </w:rPr>
        <w:t xml:space="preserve">list of valid </w:t>
      </w:r>
      <w:proofErr w:type="spellStart"/>
      <w:r>
        <w:rPr>
          <w:rStyle w:val="uri-template"/>
          <w:color w:val="000000"/>
        </w:rPr>
        <w:t>ethnicites</w:t>
      </w:r>
      <w:proofErr w:type="spellEnd"/>
    </w:p>
    <w:p w:rsidR="006221E0" w:rsidDel="00DC7F4B" w:rsidRDefault="006221E0" w:rsidP="006221E0">
      <w:pPr>
        <w:rPr>
          <w:del w:id="110" w:author="ola" w:date="2013-09-29T19:53:00Z"/>
          <w:rStyle w:val="uri-template"/>
          <w:color w:val="000000"/>
        </w:rPr>
      </w:pPr>
      <w:r w:rsidRPr="00182FBD">
        <w:rPr>
          <w:rStyle w:val="uri-template"/>
          <w:b/>
          <w:color w:val="000000"/>
        </w:rPr>
        <w:t xml:space="preserve">Help </w:t>
      </w:r>
      <w:proofErr w:type="spellStart"/>
      <w:proofErr w:type="gramStart"/>
      <w:r w:rsidRPr="00182FBD">
        <w:rPr>
          <w:rStyle w:val="uri-template"/>
          <w:b/>
          <w:color w:val="000000"/>
        </w:rPr>
        <w:t>url</w:t>
      </w:r>
      <w:proofErr w:type="spellEnd"/>
      <w:r>
        <w:rPr>
          <w:rStyle w:val="uri-template"/>
          <w:color w:val="000000"/>
        </w:rPr>
        <w:t xml:space="preserve"> :</w:t>
      </w:r>
      <w:proofErr w:type="gramEnd"/>
      <w:ins w:id="111" w:author="ola" w:date="2013-09-29T19:53:00Z">
        <w:r w:rsidDel="00DC7F4B">
          <w:rPr>
            <w:rStyle w:val="uri-template"/>
            <w:color w:val="000000"/>
          </w:rPr>
          <w:t xml:space="preserve"> </w:t>
        </w:r>
      </w:ins>
    </w:p>
    <w:p w:rsidR="006221E0" w:rsidRDefault="006221E0" w:rsidP="006221E0">
      <w:pPr>
        <w:rPr>
          <w:ins w:id="112" w:author="ola" w:date="2013-09-29T19:48:00Z"/>
        </w:rPr>
      </w:pPr>
    </w:p>
    <w:p w:rsidR="006221E0" w:rsidRDefault="006221E0" w:rsidP="006221E0">
      <w:hyperlink r:id="rId8" w:history="1">
        <w:r w:rsidRPr="0061341A">
          <w:rPr>
            <w:rStyle w:val="Hyperlink"/>
          </w:rPr>
          <w:t>http://173.160.122.195/Anewluv.Web.CommonService/LookupService.svc/Rest/help/operations/getethnicitylist</w:t>
        </w:r>
      </w:hyperlink>
    </w:p>
    <w:p w:rsidR="006221E0" w:rsidRPr="00182FBD" w:rsidRDefault="006221E0" w:rsidP="006221E0">
      <w:pPr>
        <w:rPr>
          <w:rStyle w:val="uri-template"/>
          <w:b/>
          <w:color w:val="000000"/>
        </w:rPr>
      </w:pPr>
      <w:proofErr w:type="spellStart"/>
      <w:proofErr w:type="gramStart"/>
      <w:r>
        <w:rPr>
          <w:rStyle w:val="uri-template"/>
          <w:b/>
          <w:color w:val="000000"/>
        </w:rPr>
        <w:t>U</w:t>
      </w:r>
      <w:r w:rsidRPr="00182FBD">
        <w:rPr>
          <w:rStyle w:val="uri-template"/>
          <w:b/>
          <w:color w:val="000000"/>
        </w:rPr>
        <w:t>rl</w:t>
      </w:r>
      <w:proofErr w:type="spellEnd"/>
      <w:r>
        <w:rPr>
          <w:rStyle w:val="uri-template"/>
          <w:color w:val="000000"/>
        </w:rPr>
        <w:t xml:space="preserve"> :</w:t>
      </w:r>
      <w:proofErr w:type="gramEnd"/>
    </w:p>
    <w:p w:rsidR="006221E0" w:rsidRDefault="006221E0" w:rsidP="006221E0">
      <w:pPr>
        <w:rPr>
          <w:rFonts w:ascii="Verdana" w:hAnsi="Verdana"/>
          <w:color w:val="000000"/>
          <w:sz w:val="17"/>
          <w:szCs w:val="17"/>
        </w:rPr>
      </w:pPr>
      <w:hyperlink r:id="rId9" w:history="1">
        <w:r w:rsidRPr="0061341A">
          <w:rPr>
            <w:rStyle w:val="Hyperlink"/>
            <w:rFonts w:ascii="Verdana" w:hAnsi="Verdana"/>
            <w:sz w:val="17"/>
            <w:szCs w:val="17"/>
          </w:rPr>
          <w:t>http://173.160.122.195/Anewluv.Web.CommonService/LookupService.svc/Rest/getethnicitylist</w:t>
        </w:r>
      </w:hyperlink>
      <w:r>
        <w:rPr>
          <w:rFonts w:ascii="Verdana" w:hAnsi="Verdana"/>
          <w:color w:val="000000"/>
          <w:sz w:val="17"/>
          <w:szCs w:val="17"/>
        </w:rPr>
        <w:t xml:space="preserve"> </w:t>
      </w:r>
    </w:p>
    <w:p w:rsidR="006221E0" w:rsidRDefault="006221E0" w:rsidP="006221E0">
      <w:pPr>
        <w:rPr>
          <w:rFonts w:ascii="Verdana" w:hAnsi="Verdana"/>
          <w:color w:val="000000"/>
          <w:sz w:val="17"/>
          <w:szCs w:val="17"/>
        </w:rPr>
      </w:pPr>
    </w:p>
    <w:p w:rsidR="006221E0" w:rsidRPr="001D462B" w:rsidRDefault="006221E0" w:rsidP="006221E0">
      <w:pP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ins w:id="113" w:author="ola" w:date="2013-09-29T20:01:00Z">
        <w:r w:rsidRPr="001D462B">
          <w:rPr>
            <w:rFonts w:ascii="Times New Roman" w:eastAsia="Times New Roman" w:hAnsi="Times New Roman" w:cs="Times New Roman"/>
            <w:color w:val="000000"/>
            <w:sz w:val="24"/>
            <w:szCs w:val="24"/>
            <w:u w:val="single"/>
          </w:rPr>
          <w:t>Result:</w:t>
        </w:r>
      </w:ins>
    </w:p>
    <w:p w:rsidR="006221E0" w:rsidRPr="001F3342" w:rsidRDefault="006221E0" w:rsidP="006221E0">
      <w:pPr>
        <w:pStyle w:val="PlainText"/>
        <w:rPr>
          <w:rFonts w:ascii="Courier New" w:hAnsi="Courier New" w:cs="Courier New"/>
        </w:rPr>
      </w:pPr>
      <w:r w:rsidRPr="001F3342">
        <w:rPr>
          <w:rFonts w:ascii="Courier New" w:hAnsi="Courier New" w:cs="Courier New"/>
        </w:rPr>
        <w:t>[{"description":"Any","id":1,"selected":false},{"description":"Asian","id":3,"selected":false},{"description":"Black \/ African descent","id":7,"selected":false},{"</w:t>
      </w:r>
      <w:proofErr w:type="spellStart"/>
      <w:r w:rsidRPr="001F3342">
        <w:rPr>
          <w:rFonts w:ascii="Courier New" w:hAnsi="Courier New" w:cs="Courier New"/>
        </w:rPr>
        <w:t>description":"Caucasian</w:t>
      </w:r>
      <w:proofErr w:type="spellEnd"/>
      <w:r w:rsidRPr="001F3342">
        <w:rPr>
          <w:rFonts w:ascii="Courier New" w:hAnsi="Courier New" w:cs="Courier New"/>
        </w:rPr>
        <w:t xml:space="preserve"> \/ European descent","id":8,"selected":false},{"</w:t>
      </w:r>
      <w:proofErr w:type="spellStart"/>
      <w:r w:rsidRPr="001F3342">
        <w:rPr>
          <w:rFonts w:ascii="Courier New" w:hAnsi="Courier New" w:cs="Courier New"/>
        </w:rPr>
        <w:t>description":"East</w:t>
      </w:r>
      <w:proofErr w:type="spellEnd"/>
      <w:r w:rsidRPr="001F3342">
        <w:rPr>
          <w:rFonts w:ascii="Courier New" w:hAnsi="Courier New" w:cs="Courier New"/>
        </w:rPr>
        <w:t xml:space="preserve"> Indian","id":11,"selected":false},{"description":"Interacial","id":4,"selected":false},{"description":"Latino \/ Hispanic","id":2,"selected":false},{"</w:t>
      </w:r>
      <w:proofErr w:type="spellStart"/>
      <w:r w:rsidRPr="001F3342">
        <w:rPr>
          <w:rFonts w:ascii="Courier New" w:hAnsi="Courier New" w:cs="Courier New"/>
        </w:rPr>
        <w:t>description":"Middle</w:t>
      </w:r>
      <w:proofErr w:type="spellEnd"/>
      <w:r w:rsidRPr="001F3342">
        <w:rPr>
          <w:rFonts w:ascii="Courier New" w:hAnsi="Courier New" w:cs="Courier New"/>
        </w:rPr>
        <w:t xml:space="preserve"> Eastern","id":5,"selected":false},{"</w:t>
      </w:r>
      <w:proofErr w:type="spellStart"/>
      <w:r w:rsidRPr="001F3342">
        <w:rPr>
          <w:rFonts w:ascii="Courier New" w:hAnsi="Courier New" w:cs="Courier New"/>
        </w:rPr>
        <w:t>description":"Native</w:t>
      </w:r>
      <w:proofErr w:type="spellEnd"/>
      <w:r w:rsidRPr="001F3342">
        <w:rPr>
          <w:rFonts w:ascii="Courier New" w:hAnsi="Courier New" w:cs="Courier New"/>
        </w:rPr>
        <w:t xml:space="preserve"> American","id":9,"selected":false},{"description":"Other","id":6,"selected":false},{"description":"Pacific Islander","id":10,"selected":false}]</w:t>
      </w:r>
    </w:p>
    <w:p w:rsidR="006221E0" w:rsidRPr="006221E0" w:rsidRDefault="006221E0" w:rsidP="006221E0">
      <w:pPr>
        <w:pStyle w:val="PlainText"/>
        <w:rPr>
          <w:rFonts w:ascii="Courier New" w:hAnsi="Courier New" w:cs="Courier New"/>
          <w:sz w:val="22"/>
          <w:szCs w:val="22"/>
        </w:rPr>
      </w:pPr>
    </w:p>
    <w:p w:rsidR="006221E0" w:rsidRDefault="006221E0" w:rsidP="006221E0">
      <w:pPr>
        <w:rPr>
          <w:ins w:id="114" w:author="ola" w:date="2013-09-29T20:01:00Z"/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F323A" w:rsidRDefault="001F323A" w:rsidP="001430BD">
      <w:pPr>
        <w:rPr>
          <w:ins w:id="115" w:author="ola" w:date="2013-09-29T19:58:00Z"/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F323A" w:rsidRDefault="001F323A" w:rsidP="001430BD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sectPr w:rsidR="001F32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29AA"/>
    <w:rsid w:val="000B37DD"/>
    <w:rsid w:val="001430BD"/>
    <w:rsid w:val="00182FBD"/>
    <w:rsid w:val="001D462B"/>
    <w:rsid w:val="001F323A"/>
    <w:rsid w:val="002D3C18"/>
    <w:rsid w:val="00331003"/>
    <w:rsid w:val="006221E0"/>
    <w:rsid w:val="00674FB6"/>
    <w:rsid w:val="00744190"/>
    <w:rsid w:val="007E574C"/>
    <w:rsid w:val="009E245F"/>
    <w:rsid w:val="00B9172F"/>
    <w:rsid w:val="00D927CF"/>
    <w:rsid w:val="00DC7F4B"/>
    <w:rsid w:val="00E42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27CF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927CF"/>
    <w:rPr>
      <w:color w:val="0000FF" w:themeColor="hyperlink"/>
      <w:u w:val="single"/>
    </w:rPr>
  </w:style>
  <w:style w:type="character" w:customStyle="1" w:styleId="uri-template">
    <w:name w:val="uri-template"/>
    <w:basedOn w:val="DefaultParagraphFont"/>
    <w:rsid w:val="001430B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30BD"/>
    <w:pPr>
      <w:pBdr>
        <w:top w:val="single" w:sz="6" w:space="4" w:color="F0F0E0"/>
        <w:left w:val="single" w:sz="6" w:space="4" w:color="F0F0E0"/>
        <w:bottom w:val="single" w:sz="6" w:space="4" w:color="F0F0E0"/>
        <w:right w:val="single" w:sz="6" w:space="4" w:color="F0F0E0"/>
      </w:pBdr>
      <w:shd w:val="clear" w:color="auto" w:fill="E5E5CC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30BD"/>
    <w:rPr>
      <w:rFonts w:ascii="Courier New" w:eastAsia="Times New Roman" w:hAnsi="Courier New" w:cs="Courier New"/>
      <w:sz w:val="24"/>
      <w:szCs w:val="24"/>
      <w:shd w:val="clear" w:color="auto" w:fill="E5E5CC"/>
    </w:rPr>
  </w:style>
  <w:style w:type="character" w:styleId="FollowedHyperlink">
    <w:name w:val="FollowedHyperlink"/>
    <w:basedOn w:val="DefaultParagraphFont"/>
    <w:uiPriority w:val="99"/>
    <w:semiHidden/>
    <w:unhideWhenUsed/>
    <w:rsid w:val="00DC7F4B"/>
    <w:rPr>
      <w:color w:val="800080" w:themeColor="followedHyperlink"/>
      <w:u w:val="single"/>
    </w:rPr>
  </w:style>
  <w:style w:type="paragraph" w:styleId="Revision">
    <w:name w:val="Revision"/>
    <w:hidden/>
    <w:uiPriority w:val="99"/>
    <w:semiHidden/>
    <w:rsid w:val="00DC7F4B"/>
    <w:pPr>
      <w:spacing w:after="0" w:line="240" w:lineRule="auto"/>
    </w:pPr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7F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7F4B"/>
    <w:rPr>
      <w:rFonts w:ascii="Tahoma" w:eastAsiaTheme="minorEastAsi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6221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6221E0"/>
    <w:pPr>
      <w:spacing w:after="0" w:line="240" w:lineRule="auto"/>
    </w:pPr>
    <w:rPr>
      <w:rFonts w:ascii="Consolas" w:eastAsiaTheme="minorHAnsi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221E0"/>
    <w:rPr>
      <w:rFonts w:ascii="Consolas" w:hAnsi="Consolas" w:cs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27CF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927CF"/>
    <w:rPr>
      <w:color w:val="0000FF" w:themeColor="hyperlink"/>
      <w:u w:val="single"/>
    </w:rPr>
  </w:style>
  <w:style w:type="character" w:customStyle="1" w:styleId="uri-template">
    <w:name w:val="uri-template"/>
    <w:basedOn w:val="DefaultParagraphFont"/>
    <w:rsid w:val="001430B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30BD"/>
    <w:pPr>
      <w:pBdr>
        <w:top w:val="single" w:sz="6" w:space="4" w:color="F0F0E0"/>
        <w:left w:val="single" w:sz="6" w:space="4" w:color="F0F0E0"/>
        <w:bottom w:val="single" w:sz="6" w:space="4" w:color="F0F0E0"/>
        <w:right w:val="single" w:sz="6" w:space="4" w:color="F0F0E0"/>
      </w:pBdr>
      <w:shd w:val="clear" w:color="auto" w:fill="E5E5CC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30BD"/>
    <w:rPr>
      <w:rFonts w:ascii="Courier New" w:eastAsia="Times New Roman" w:hAnsi="Courier New" w:cs="Courier New"/>
      <w:sz w:val="24"/>
      <w:szCs w:val="24"/>
      <w:shd w:val="clear" w:color="auto" w:fill="E5E5CC"/>
    </w:rPr>
  </w:style>
  <w:style w:type="character" w:styleId="FollowedHyperlink">
    <w:name w:val="FollowedHyperlink"/>
    <w:basedOn w:val="DefaultParagraphFont"/>
    <w:uiPriority w:val="99"/>
    <w:semiHidden/>
    <w:unhideWhenUsed/>
    <w:rsid w:val="00DC7F4B"/>
    <w:rPr>
      <w:color w:val="800080" w:themeColor="followedHyperlink"/>
      <w:u w:val="single"/>
    </w:rPr>
  </w:style>
  <w:style w:type="paragraph" w:styleId="Revision">
    <w:name w:val="Revision"/>
    <w:hidden/>
    <w:uiPriority w:val="99"/>
    <w:semiHidden/>
    <w:rsid w:val="00DC7F4B"/>
    <w:pPr>
      <w:spacing w:after="0" w:line="240" w:lineRule="auto"/>
    </w:pPr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7F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7F4B"/>
    <w:rPr>
      <w:rFonts w:ascii="Tahoma" w:eastAsiaTheme="minorEastAsi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6221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6221E0"/>
    <w:pPr>
      <w:spacing w:after="0" w:line="240" w:lineRule="auto"/>
    </w:pPr>
    <w:rPr>
      <w:rFonts w:ascii="Consolas" w:eastAsiaTheme="minorHAnsi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221E0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4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84412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80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796543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76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297627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59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340462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12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21068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73.160.122.195/Anewluv.Web.CommonService/LookupService.svc/Rest/help/operations/getethnicitylist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173.160.122.195/Anewluv.Web.CommonService/LookupService.svc/Rest/getgenderlist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173.160.122.195/Anewluv.Web.CommonService/LookupService.svc/Rest/help/operations/getgenderlist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173.160.122.195/Anewluv.Web.CommonService/LookupService.svc/Rest/getethnicitylis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9753B2-C11E-40A0-9A12-00B02DE078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640</Words>
  <Characters>3652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ola</dc:creator>
  <cp:lastModifiedBy>ola</cp:lastModifiedBy>
  <cp:revision>3</cp:revision>
  <dcterms:created xsi:type="dcterms:W3CDTF">2013-09-30T01:10:00Z</dcterms:created>
  <dcterms:modified xsi:type="dcterms:W3CDTF">2013-09-30T01:27:00Z</dcterms:modified>
</cp:coreProperties>
</file>